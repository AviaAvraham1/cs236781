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2"/>
        <w:tabs>
          <w:tab w:val="right" w:pos="8620"/>
          <w:tab w:val="clear" w:pos="9072"/>
        </w:tabs>
      </w:pPr>
      <w:r>
        <w:rPr>
          <w:rtl w:val="0"/>
          <w:lang w:val="it-IT"/>
        </w:rPr>
        <w:t>CARTO</w:t>
      </w:r>
      <w:r>
        <w:rPr>
          <w:vertAlign w:val="superscript"/>
          <w:rtl w:val="0"/>
        </w:rPr>
        <w:t>®</w:t>
      </w:r>
      <w:r>
        <w:rPr>
          <w:rtl w:val="0"/>
        </w:rPr>
        <w:t> </w:t>
      </w:r>
      <w:r>
        <w:rPr>
          <w:rtl w:val="0"/>
          <w:lang w:val="en-US"/>
        </w:rPr>
        <w:t>3 System OS Hardening</w:t>
      </w:r>
    </w:p>
    <w:p>
      <w:pPr>
        <w:pStyle w:val="Body"/>
      </w:pPr>
      <w:r>
        <w:rPr>
          <w:rtl w:val="0"/>
          <w:lang w:val="en-US"/>
        </w:rPr>
        <w:t>The Operating System of</w:t>
      </w:r>
      <w:ins w:id="0" w:date="2022-11-19T20:44:23Z" w:author="Julia Pour">
        <w:r>
          <w:rPr>
            <w:rtl w:val="0"/>
            <w:lang w:val="en-US"/>
          </w:rPr>
          <w:t xml:space="preserve"> the</w:t>
        </w:r>
      </w:ins>
      <w:r>
        <w:rPr>
          <w:rtl w:val="0"/>
        </w:rPr>
        <w:t xml:space="preserve"> </w:t>
      </w:r>
      <w:r>
        <w:rPr>
          <w:smallCaps w:val="1"/>
          <w:rtl w:val="0"/>
          <w:lang w:val="it-IT"/>
        </w:rPr>
        <w:t>CARTO</w:t>
      </w:r>
      <w:r>
        <w:rPr>
          <w:smallCaps w:val="1"/>
          <w:vertAlign w:val="superscript"/>
          <w:rtl w:val="0"/>
        </w:rPr>
        <w:t>®</w:t>
      </w:r>
      <w:r>
        <w:rPr>
          <w:smallCaps w:val="1"/>
          <w:rtl w:val="0"/>
        </w:rPr>
        <w:t> </w:t>
      </w:r>
      <w:r>
        <w:rPr>
          <w:smallCaps w:val="1"/>
          <w:rtl w:val="0"/>
        </w:rPr>
        <w:t xml:space="preserve">3 </w:t>
      </w:r>
      <w:r>
        <w:rPr>
          <w:rtl w:val="0"/>
          <w:lang w:val="en-US"/>
        </w:rPr>
        <w:t>System</w:t>
      </w:r>
      <w:r>
        <w:rPr>
          <w:smallCaps w:val="1"/>
          <w:rtl w:val="0"/>
        </w:rPr>
        <w:t xml:space="preserve"> </w:t>
      </w:r>
      <w:r>
        <w:rPr>
          <w:rtl w:val="0"/>
          <w:lang w:val="en-US"/>
        </w:rPr>
        <w:t xml:space="preserve">has been hardened </w:t>
      </w:r>
      <w:r>
        <w:rPr>
          <w:b w:val="1"/>
          <w:bCs w:val="1"/>
          <w:rtl w:val="0"/>
          <w:lang w:val="en-US"/>
        </w:rPr>
        <w:t>based on NIST recommendations</w:t>
      </w:r>
      <w:del w:id="1" w:date="2022-11-19T20:27:48Z" w:author="Julia Pour">
        <w:r>
          <w:rPr>
            <w:rtl w:val="0"/>
            <w:lang w:val="en-US"/>
          </w:rPr>
          <w:delText>, as described</w:delText>
        </w:r>
      </w:del>
      <w:r>
        <w:rPr>
          <w:rtl w:val="0"/>
        </w:rPr>
        <w:t xml:space="preserve"> </w:t>
      </w:r>
      <w:commentRangeStart w:id="2"/>
      <w:r>
        <w:rPr>
          <w:rtl w:val="0"/>
        </w:rPr>
        <w:t>in</w:t>
      </w:r>
      <w:commentRangeEnd w:id="2"/>
      <w:r>
        <w:commentReference w:id="2"/>
      </w:r>
      <w:r>
        <w:rPr>
          <w:rtl w:val="0"/>
          <w:lang w:val="en-US"/>
        </w:rPr>
        <w:t xml:space="preserve"> the </w:t>
      </w:r>
      <w:r>
        <w:rPr>
          <w:b w:val="1"/>
          <w:bCs w:val="1"/>
          <w:rtl w:val="0"/>
          <w:lang w:val="de-DE"/>
        </w:rPr>
        <w:t>USGCB</w:t>
      </w:r>
      <w:r>
        <w:rPr>
          <w:rtl w:val="0"/>
        </w:rPr>
        <w:t xml:space="preserve"> for </w:t>
      </w:r>
      <w:del w:id="3" w:date="2022-11-19T20:23:59Z" w:author="Julia Pour">
        <w:r>
          <w:rPr>
            <w:rtl w:val="0"/>
            <w:lang w:val="en-US"/>
          </w:rPr>
          <w:delText xml:space="preserve">the </w:delText>
        </w:r>
      </w:del>
      <w:r>
        <w:rPr>
          <w:rtl w:val="0"/>
          <w:lang w:val="en-US"/>
        </w:rPr>
        <w:t xml:space="preserve">specific Windows 7-based systems, </w:t>
      </w:r>
      <w:del w:id="4" w:date="2022-11-19T22:14:35Z" w:author="Julia Pour">
        <w:r>
          <w:rPr>
            <w:rtl w:val="0"/>
            <w:lang w:val="en-US"/>
          </w:rPr>
          <w:delText>and according</w:delText>
        </w:r>
      </w:del>
      <w:ins w:id="5" w:date="2022-11-19T22:14:38Z" w:author="Julia Pour">
        <w:r>
          <w:rPr>
            <w:rtl w:val="0"/>
            <w:lang w:val="en-US"/>
          </w:rPr>
          <w:t>with respect</w:t>
        </w:r>
      </w:ins>
      <w:r>
        <w:rPr>
          <w:rtl w:val="0"/>
          <w:lang w:val="en-US"/>
        </w:rPr>
        <w:t xml:space="preserve"> to their relevance for the specific needs of </w:t>
      </w:r>
      <w:r>
        <w:rPr>
          <w:smallCaps w:val="1"/>
          <w:rtl w:val="0"/>
          <w:lang w:val="it-IT"/>
        </w:rPr>
        <w:t>CARTO</w:t>
      </w:r>
      <w:r>
        <w:rPr>
          <w:smallCaps w:val="1"/>
          <w:vertAlign w:val="superscript"/>
          <w:rtl w:val="0"/>
        </w:rPr>
        <w:t>®</w:t>
      </w:r>
      <w:r>
        <w:rPr>
          <w:smallCaps w:val="1"/>
          <w:rtl w:val="0"/>
        </w:rPr>
        <w:t> </w:t>
      </w:r>
      <w:r>
        <w:rPr>
          <w:smallCaps w:val="1"/>
          <w:rtl w:val="0"/>
        </w:rPr>
        <w:t xml:space="preserve">3 </w:t>
      </w:r>
      <w:r>
        <w:rPr>
          <w:rtl w:val="0"/>
        </w:rPr>
        <w:t>System.</w:t>
      </w:r>
    </w:p>
    <w:p>
      <w:pPr>
        <w:pStyle w:val="Body"/>
      </w:pPr>
      <w:r>
        <w:rPr>
          <w:rtl w:val="0"/>
          <w:lang w:val="en-US"/>
        </w:rPr>
        <w:t xml:space="preserve">During the preparation of the </w:t>
      </w:r>
      <w:r>
        <w:rPr>
          <w:smallCaps w:val="1"/>
          <w:rtl w:val="0"/>
          <w:lang w:val="it-IT"/>
        </w:rPr>
        <w:t>CARTO</w:t>
      </w:r>
      <w:r>
        <w:rPr>
          <w:smallCaps w:val="1"/>
          <w:vertAlign w:val="superscript"/>
          <w:rtl w:val="0"/>
        </w:rPr>
        <w:t>®</w:t>
      </w:r>
      <w:r>
        <w:rPr>
          <w:smallCaps w:val="1"/>
          <w:rtl w:val="0"/>
        </w:rPr>
        <w:t> </w:t>
      </w:r>
      <w:r>
        <w:rPr>
          <w:smallCaps w:val="1"/>
          <w:rtl w:val="0"/>
        </w:rPr>
        <w:t xml:space="preserve">3 </w:t>
      </w:r>
      <w:r>
        <w:rPr>
          <w:rtl w:val="0"/>
        </w:rPr>
        <w:t>System PC</w:t>
      </w:r>
      <w:r>
        <w:rPr>
          <w:smallCaps w:val="1"/>
          <w:vertAlign w:val="superscript"/>
          <w:rtl w:val="0"/>
        </w:rPr>
        <w:t>®</w:t>
      </w:r>
      <w:r>
        <w:rPr>
          <w:rtl w:val="0"/>
          <w:lang w:val="en-US"/>
        </w:rPr>
        <w:t xml:space="preserve"> image, the OS hardening is installed by execution of dedicated scripts </w:t>
      </w:r>
      <w:del w:id="6" w:date="2022-11-19T22:43:32Z" w:author="Julia Pour">
        <w:r>
          <w:rPr>
            <w:rtl w:val="0"/>
            <w:lang w:val="en-US"/>
          </w:rPr>
          <w:delText>that</w:delText>
        </w:r>
      </w:del>
      <w:ins w:id="7" w:date="2022-11-19T22:43:32Z" w:author="Julia Pour">
        <w:r>
          <w:rPr>
            <w:rtl w:val="0"/>
            <w:lang w:val="en-US"/>
          </w:rPr>
          <w:t>which</w:t>
        </w:r>
      </w:ins>
      <w:r>
        <w:rPr>
          <w:rtl w:val="0"/>
        </w:rPr>
        <w:t>:</w:t>
      </w:r>
    </w:p>
    <w:p>
      <w:pPr>
        <w:pStyle w:val="bullet1"/>
        <w:numPr>
          <w:ilvl w:val="0"/>
          <w:numId w:val="2"/>
        </w:numPr>
        <w:bidi w:val="0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 xml:space="preserve">Disable </w:t>
      </w:r>
      <w:del w:id="8" w:date="2022-11-19T20:21:30Z" w:author="Julia Pour">
        <w:r>
          <w:rPr>
            <w:rFonts w:ascii="Calibri" w:hAnsi="Calibri"/>
            <w:sz w:val="22"/>
            <w:szCs w:val="22"/>
            <w:rtl w:val="0"/>
            <w:lang w:val="en-US"/>
          </w:rPr>
          <w:delText>windows service</w:delText>
        </w:r>
      </w:del>
      <w:ins w:id="9" w:date="2022-11-19T20:22:26Z" w:author="Julia Pour">
        <w:r>
          <w:rPr>
            <w:rFonts w:ascii="Calibri" w:hAnsi="Calibri"/>
            <w:sz w:val="22"/>
            <w:szCs w:val="22"/>
            <w:rtl w:val="0"/>
            <w:lang w:val="en-US"/>
          </w:rPr>
          <w:t>network discovery by disabling</w:t>
        </w:r>
      </w:ins>
      <w:del w:id="10" w:date="2022-11-19T20:22:08Z" w:author="Julia Pour">
        <w:r>
          <w:rPr>
            <w:rFonts w:ascii="Calibri" w:hAnsi="Calibri"/>
            <w:sz w:val="22"/>
            <w:szCs w:val="22"/>
            <w:rtl w:val="0"/>
            <w:lang w:val="en-US"/>
          </w:rPr>
          <w:delText>:</w:delText>
        </w:r>
      </w:del>
      <w:r>
        <w:rPr>
          <w:rFonts w:ascii="Calibri" w:hAnsi="Calibri"/>
          <w:sz w:val="22"/>
          <w:szCs w:val="22"/>
          <w:rtl w:val="0"/>
          <w:lang w:val="en-US"/>
        </w:rPr>
        <w:t xml:space="preserve"> SSDP Discovery Service (SSDPSRV)</w:t>
      </w:r>
    </w:p>
    <w:p>
      <w:pPr>
        <w:pStyle w:val="bullet1"/>
        <w:numPr>
          <w:ilvl w:val="0"/>
          <w:numId w:val="2"/>
        </w:numPr>
        <w:bidi w:val="0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 xml:space="preserve">Define </w:t>
      </w:r>
      <w:r>
        <w:rPr>
          <w:rFonts w:ascii="Calibri" w:hAnsi="Calibri"/>
          <w:b w:val="1"/>
          <w:bCs w:val="1"/>
          <w:sz w:val="22"/>
          <w:szCs w:val="22"/>
          <w:rtl w:val="0"/>
          <w:lang w:val="en-US"/>
        </w:rPr>
        <w:t>Windows Log Size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 </w:t>
      </w:r>
      <w:del w:id="11" w:date="2022-11-19T22:40:47Z" w:author="Julia Pour">
        <w:r>
          <w:rPr>
            <w:rFonts w:ascii="Calibri" w:hAnsi="Calibri"/>
            <w:sz w:val="22"/>
            <w:szCs w:val="22"/>
            <w:rtl w:val="0"/>
            <w:lang w:val="en-US"/>
          </w:rPr>
          <w:delText>(</w:delText>
        </w:r>
      </w:del>
      <w:del w:id="12" w:date="2022-11-19T22:40:47Z" w:author="Julia Pour">
        <w:r>
          <w:rPr>
            <w:rFonts w:ascii="Calibri" w:hAnsi="Calibri"/>
            <w:sz w:val="22"/>
            <w:szCs w:val="22"/>
            <w:rtl w:val="0"/>
            <w:lang w:val="en-US"/>
          </w:rPr>
          <w:delText xml:space="preserve">to 20,480 KB) </w:delText>
        </w:r>
      </w:del>
      <w:r>
        <w:rPr>
          <w:rFonts w:ascii="Calibri" w:hAnsi="Calibri"/>
          <w:sz w:val="22"/>
          <w:szCs w:val="22"/>
          <w:rtl w:val="0"/>
          <w:lang w:val="en-US"/>
        </w:rPr>
        <w:t xml:space="preserve">and </w:t>
      </w:r>
      <w:r>
        <w:rPr>
          <w:rFonts w:ascii="Calibri" w:hAnsi="Calibri"/>
          <w:b w:val="1"/>
          <w:bCs w:val="1"/>
          <w:sz w:val="22"/>
          <w:szCs w:val="22"/>
          <w:rtl w:val="0"/>
          <w:lang w:val="en-US"/>
        </w:rPr>
        <w:t xml:space="preserve">Windows </w:t>
      </w:r>
      <w:ins w:id="13" w:date="2022-11-19T21:41:40Z" w:author="Julia Pour">
        <w:r>
          <w:rPr>
            <w:rFonts w:ascii="Calibri" w:hAnsi="Calibri"/>
            <w:b w:val="1"/>
            <w:bCs w:val="1"/>
            <w:sz w:val="22"/>
            <w:szCs w:val="22"/>
            <w:rtl w:val="0"/>
            <w:lang w:val="en-US"/>
          </w:rPr>
          <w:t>Lo</w:t>
        </w:r>
      </w:ins>
      <w:del w:id="14" w:date="2022-11-19T21:41:39Z" w:author="Julia Pour">
        <w:r>
          <w:rPr>
            <w:rFonts w:ascii="Calibri" w:hAnsi="Calibri"/>
            <w:b w:val="1"/>
            <w:bCs w:val="1"/>
            <w:sz w:val="22"/>
            <w:szCs w:val="22"/>
            <w:rtl w:val="0"/>
            <w:lang w:val="en-US"/>
          </w:rPr>
          <w:delText>lo</w:delText>
        </w:r>
      </w:del>
      <w:r>
        <w:rPr>
          <w:rFonts w:ascii="Calibri" w:hAnsi="Calibri"/>
          <w:b w:val="1"/>
          <w:bCs w:val="1"/>
          <w:sz w:val="22"/>
          <w:szCs w:val="22"/>
          <w:rtl w:val="0"/>
          <w:lang w:val="en-US"/>
        </w:rPr>
        <w:t>g Retention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 policy </w:t>
      </w:r>
      <w:del w:id="15" w:date="2022-11-19T22:40:54Z" w:author="Julia Pour">
        <w:r>
          <w:rPr>
            <w:rFonts w:ascii="Calibri" w:hAnsi="Calibri"/>
            <w:sz w:val="22"/>
            <w:szCs w:val="22"/>
            <w:rtl w:val="0"/>
            <w:lang w:val="en-US"/>
          </w:rPr>
          <w:delText xml:space="preserve">(to </w:delText>
        </w:r>
      </w:del>
      <w:del w:id="16" w:date="2022-11-19T22:40:54Z" w:author="Julia Pour">
        <w:r>
          <w:rPr>
            <w:rFonts w:ascii="Calibri" w:hAnsi="Calibri" w:hint="default"/>
            <w:sz w:val="22"/>
            <w:szCs w:val="22"/>
            <w:rtl w:val="0"/>
            <w:lang w:val="en-US"/>
          </w:rPr>
          <w:delText>“</w:delText>
        </w:r>
      </w:del>
      <w:del w:id="17" w:date="2022-11-19T22:40:54Z" w:author="Julia Pour">
        <w:r>
          <w:rPr>
            <w:rFonts w:ascii="Calibri" w:hAnsi="Calibri"/>
            <w:sz w:val="22"/>
            <w:szCs w:val="22"/>
            <w:rtl w:val="0"/>
            <w:lang w:val="en-US"/>
          </w:rPr>
          <w:delText>Overwrite when needed</w:delText>
        </w:r>
      </w:del>
      <w:del w:id="18" w:date="2022-11-19T22:40:54Z" w:author="Julia Pour">
        <w:r>
          <w:rPr>
            <w:rFonts w:ascii="Calibri" w:hAnsi="Calibri" w:hint="default"/>
            <w:sz w:val="22"/>
            <w:szCs w:val="22"/>
            <w:rtl w:val="0"/>
            <w:lang w:val="en-US"/>
          </w:rPr>
          <w:delText>”</w:delText>
        </w:r>
      </w:del>
      <w:del w:id="19" w:date="2022-11-19T22:40:54Z" w:author="Julia Pour">
        <w:r>
          <w:rPr>
            <w:rFonts w:ascii="Calibri" w:hAnsi="Calibri"/>
            <w:sz w:val="22"/>
            <w:szCs w:val="22"/>
            <w:rtl w:val="0"/>
            <w:lang w:val="en-US"/>
          </w:rPr>
          <w:delText xml:space="preserve">) </w:delText>
        </w:r>
      </w:del>
      <w:r>
        <w:rPr>
          <w:rFonts w:ascii="Calibri" w:hAnsi="Calibri"/>
          <w:sz w:val="22"/>
          <w:szCs w:val="22"/>
          <w:rtl w:val="0"/>
          <w:lang w:val="en-US"/>
        </w:rPr>
        <w:t>for all Windows logs</w:t>
      </w:r>
      <w:commentRangeStart w:id="20"/>
      <w:r>
        <w:rPr>
          <w:rFonts w:ascii="Calibri" w:hAnsi="Calibri"/>
          <w:sz w:val="22"/>
          <w:szCs w:val="22"/>
          <w:rtl w:val="0"/>
          <w:lang w:val="en-US"/>
        </w:rPr>
        <w:t>:</w:t>
      </w:r>
      <w:commentRangeEnd w:id="20"/>
      <w:r>
        <w:commentReference w:id="20"/>
      </w:r>
      <w:r>
        <w:rPr>
          <w:rFonts w:ascii="Calibri" w:hAnsi="Calibri"/>
          <w:sz w:val="22"/>
          <w:szCs w:val="22"/>
          <w:rtl w:val="0"/>
          <w:lang w:val="en-US"/>
        </w:rPr>
        <w:t xml:space="preserve"> </w:t>
      </w:r>
    </w:p>
    <w:p>
      <w:pPr>
        <w:pStyle w:val="bullet1"/>
        <w:numPr>
          <w:ilvl w:val="1"/>
          <w:numId w:val="2"/>
        </w:numPr>
        <w:bidi w:val="0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Application</w:t>
      </w:r>
      <w:del w:id="21" w:date="2022-11-19T22:18:41Z" w:author="Julia Pour">
        <w:r>
          <w:rPr>
            <w:rFonts w:ascii="Calibri" w:hAnsi="Calibri"/>
            <w:sz w:val="22"/>
            <w:szCs w:val="22"/>
            <w:rtl w:val="0"/>
            <w:lang w:val="en-US"/>
          </w:rPr>
          <w:delText>,</w:delText>
        </w:r>
      </w:del>
      <w:r>
        <w:rPr>
          <w:rFonts w:ascii="Calibri" w:hAnsi="Calibri"/>
          <w:sz w:val="22"/>
          <w:szCs w:val="22"/>
          <w:rtl w:val="0"/>
          <w:lang w:val="en-US"/>
        </w:rPr>
        <w:t xml:space="preserve"> </w:t>
      </w:r>
    </w:p>
    <w:p>
      <w:pPr>
        <w:pStyle w:val="bullet1"/>
        <w:numPr>
          <w:ilvl w:val="1"/>
          <w:numId w:val="2"/>
        </w:numPr>
        <w:bidi w:val="0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 xml:space="preserve">Security </w:t>
      </w:r>
      <w:del w:id="22" w:date="2022-11-19T22:18:36Z" w:author="Julia Pour">
        <w:r>
          <w:rPr>
            <w:rFonts w:ascii="Calibri" w:hAnsi="Calibri"/>
            <w:sz w:val="22"/>
            <w:szCs w:val="22"/>
            <w:rtl w:val="0"/>
            <w:lang w:val="en-US"/>
          </w:rPr>
          <w:delText>and S</w:delText>
        </w:r>
      </w:del>
    </w:p>
    <w:p>
      <w:pPr>
        <w:pStyle w:val="bullet1"/>
        <w:numPr>
          <w:ilvl w:val="1"/>
          <w:numId w:val="2"/>
        </w:numPr>
        <w:bidi w:val="0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ins w:id="23" w:date="2022-11-19T22:18:37Z" w:author="Julia Pour">
        <w:r>
          <w:rPr>
            <w:rFonts w:ascii="Calibri" w:hAnsi="Calibri"/>
            <w:sz w:val="22"/>
            <w:szCs w:val="22"/>
            <w:rtl w:val="0"/>
            <w:lang w:val="en-US"/>
          </w:rPr>
          <w:t>S</w:t>
        </w:r>
      </w:ins>
      <w:r>
        <w:rPr>
          <w:rFonts w:ascii="Calibri" w:hAnsi="Calibri"/>
          <w:sz w:val="22"/>
          <w:szCs w:val="22"/>
          <w:rtl w:val="0"/>
          <w:lang w:val="en-US"/>
        </w:rPr>
        <w:t>ystem</w:t>
      </w:r>
    </w:p>
    <w:p>
      <w:pPr>
        <w:pStyle w:val="bullet1"/>
        <w:numPr>
          <w:ilvl w:val="0"/>
          <w:numId w:val="2"/>
        </w:numPr>
        <w:bidi w:val="0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 xml:space="preserve">Restrict </w:t>
      </w:r>
      <w:r>
        <w:rPr>
          <w:rFonts w:ascii="Calibri" w:hAnsi="Calibri"/>
          <w:b w:val="1"/>
          <w:bCs w:val="1"/>
          <w:sz w:val="22"/>
          <w:szCs w:val="22"/>
          <w:rtl w:val="0"/>
          <w:lang w:val="en-US"/>
        </w:rPr>
        <w:t xml:space="preserve">Windows Guest </w:t>
      </w:r>
      <w:r>
        <w:rPr>
          <w:rFonts w:ascii="Calibri" w:hAnsi="Calibri"/>
          <w:sz w:val="22"/>
          <w:szCs w:val="22"/>
          <w:rtl w:val="0"/>
          <w:lang w:val="en-US"/>
        </w:rPr>
        <w:t>user access to</w:t>
      </w:r>
      <w:ins w:id="24" w:date="2022-11-19T22:19:07Z" w:author="Julia Pour">
        <w:r>
          <w:rPr>
            <w:rFonts w:ascii="Calibri" w:hAnsi="Calibri"/>
            <w:sz w:val="22"/>
            <w:szCs w:val="22"/>
            <w:rtl w:val="0"/>
            <w:lang w:val="en-US"/>
          </w:rPr>
          <w:t xml:space="preserve"> said</w:t>
        </w:r>
      </w:ins>
      <w:r>
        <w:rPr>
          <w:rFonts w:ascii="Calibri" w:hAnsi="Calibri"/>
          <w:sz w:val="22"/>
          <w:szCs w:val="22"/>
          <w:rtl w:val="0"/>
          <w:lang w:val="en-US"/>
        </w:rPr>
        <w:t xml:space="preserve"> Windows </w:t>
      </w:r>
      <w:commentRangeStart w:id="25"/>
      <w:r>
        <w:rPr>
          <w:rFonts w:ascii="Calibri" w:hAnsi="Calibri"/>
          <w:sz w:val="22"/>
          <w:szCs w:val="22"/>
          <w:rtl w:val="0"/>
          <w:lang w:val="en-US"/>
        </w:rPr>
        <w:t>logs</w:t>
      </w:r>
      <w:commentRangeEnd w:id="25"/>
      <w:r>
        <w:commentReference w:id="25"/>
      </w:r>
      <w:del w:id="26" w:date="2022-11-19T20:43:33Z" w:author="Julia Pour">
        <w:r>
          <w:rPr>
            <w:rFonts w:ascii="Calibri" w:hAnsi="Calibri"/>
            <w:sz w:val="22"/>
            <w:szCs w:val="22"/>
            <w:rtl w:val="0"/>
            <w:lang w:val="en-US"/>
          </w:rPr>
          <w:delText xml:space="preserve"> (Application, Security and System).</w:delText>
        </w:r>
      </w:del>
    </w:p>
    <w:p>
      <w:pPr>
        <w:pStyle w:val="bullet1"/>
        <w:numPr>
          <w:ilvl w:val="0"/>
          <w:numId w:val="2"/>
        </w:numPr>
        <w:bidi w:val="0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 xml:space="preserve">Define </w:t>
      </w:r>
      <w:r>
        <w:rPr>
          <w:rFonts w:ascii="Calibri" w:hAnsi="Calibri"/>
          <w:b w:val="1"/>
          <w:bCs w:val="1"/>
          <w:sz w:val="22"/>
          <w:szCs w:val="22"/>
          <w:rtl w:val="0"/>
          <w:lang w:val="en-US"/>
        </w:rPr>
        <w:t xml:space="preserve">Windows </w:t>
      </w:r>
      <w:r>
        <w:rPr>
          <w:rFonts w:ascii="Calibri" w:hAnsi="Calibri"/>
          <w:b w:val="1"/>
          <w:bCs w:val="1"/>
          <w:sz w:val="22"/>
          <w:szCs w:val="22"/>
          <w:rtl w:val="0"/>
          <w:lang w:val="en-US"/>
        </w:rPr>
        <w:t>Local Policies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 settings for:</w:t>
      </w:r>
    </w:p>
    <w:p>
      <w:pPr>
        <w:pStyle w:val="bullet2"/>
        <w:numPr>
          <w:ilvl w:val="1"/>
          <w:numId w:val="3"/>
        </w:numPr>
        <w:bidi w:val="0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Audit Policy</w:t>
      </w:r>
    </w:p>
    <w:p>
      <w:pPr>
        <w:pStyle w:val="bullet2"/>
        <w:numPr>
          <w:ilvl w:val="1"/>
          <w:numId w:val="3"/>
        </w:numPr>
        <w:bidi w:val="0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User Right Assignments</w:t>
      </w:r>
    </w:p>
    <w:p>
      <w:pPr>
        <w:pStyle w:val="bullet2"/>
        <w:numPr>
          <w:ilvl w:val="1"/>
          <w:numId w:val="3"/>
        </w:numPr>
        <w:bidi w:val="0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Security Options</w:t>
      </w:r>
    </w:p>
    <w:p>
      <w:pPr>
        <w:pStyle w:val="bullet1"/>
        <w:numPr>
          <w:ilvl w:val="0"/>
          <w:numId w:val="2"/>
        </w:numPr>
        <w:bidi w:val="0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 xml:space="preserve">Operate directly on </w:t>
      </w:r>
      <w:r>
        <w:rPr>
          <w:rFonts w:ascii="Calibri" w:hAnsi="Calibri"/>
          <w:b w:val="1"/>
          <w:bCs w:val="1"/>
          <w:sz w:val="22"/>
          <w:szCs w:val="22"/>
          <w:rtl w:val="0"/>
          <w:lang w:val="en-US"/>
        </w:rPr>
        <w:t>Windows Registry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 keys by</w:t>
      </w:r>
      <w:del w:id="27" w:date="2022-11-19T20:24:45Z" w:author="Julia Pour">
        <w:r>
          <w:rPr>
            <w:rFonts w:ascii="Calibri" w:hAnsi="Calibri"/>
            <w:sz w:val="22"/>
            <w:szCs w:val="22"/>
            <w:rtl w:val="0"/>
            <w:lang w:val="en-US"/>
          </w:rPr>
          <w:delText xml:space="preserve"> either</w:delText>
        </w:r>
      </w:del>
      <w:r>
        <w:rPr>
          <w:rFonts w:ascii="Calibri" w:hAnsi="Calibri"/>
          <w:sz w:val="22"/>
          <w:szCs w:val="22"/>
          <w:rtl w:val="0"/>
          <w:lang w:val="en-US"/>
        </w:rPr>
        <w:t xml:space="preserve">: </w:t>
      </w:r>
    </w:p>
    <w:p>
      <w:pPr>
        <w:pStyle w:val="bullet2"/>
        <w:numPr>
          <w:ilvl w:val="1"/>
          <w:numId w:val="3"/>
        </w:numPr>
        <w:bidi w:val="0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 xml:space="preserve">Modifying their default values </w:t>
      </w:r>
    </w:p>
    <w:p>
      <w:pPr>
        <w:pStyle w:val="bullet2"/>
        <w:numPr>
          <w:ilvl w:val="1"/>
          <w:numId w:val="3"/>
        </w:numPr>
        <w:bidi w:val="0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Creating them with specific values</w:t>
      </w:r>
    </w:p>
    <w:p>
      <w:pPr>
        <w:pStyle w:val="bullet2"/>
        <w:numPr>
          <w:ilvl w:val="1"/>
          <w:numId w:val="3"/>
        </w:numPr>
        <w:bidi w:val="0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Deleting them</w:t>
      </w:r>
    </w:p>
    <w:p>
      <w:pPr>
        <w:pStyle w:val="bullet2"/>
        <w:bidi w:val="0"/>
        <w:ind w:left="0" w:right="0" w:firstLine="0"/>
        <w:jc w:val="left"/>
        <w:rPr>
          <w:rFonts w:ascii="Calibri" w:cs="Calibri" w:hAnsi="Calibri" w:eastAsia="Calibri"/>
          <w:sz w:val="20"/>
          <w:szCs w:val="20"/>
          <w:rtl w:val="0"/>
        </w:rPr>
      </w:pPr>
    </w:p>
    <w:p>
      <w:pPr>
        <w:pStyle w:val="Body"/>
        <w:rPr>
          <w:del w:id="28" w:date="2022-11-19T21:32:40Z" w:author="Julia Pour"/>
        </w:rPr>
      </w:pPr>
      <w:r>
        <w:rPr>
          <w:rtl w:val="0"/>
          <w:lang w:val="en-US"/>
        </w:rPr>
        <w:t>The OS hardening scripts are updated before each</w:t>
      </w:r>
      <w:ins w:id="29" w:date="2022-11-19T21:13:40Z" w:author="Julia Pour">
        <w:r>
          <w:rPr>
            <w:rtl w:val="0"/>
            <w:lang w:val="en-US"/>
          </w:rPr>
          <w:t xml:space="preserve"> new</w:t>
        </w:r>
      </w:ins>
      <w:r>
        <w:rPr>
          <w:rtl w:val="0"/>
        </w:rPr>
        <w:t xml:space="preserve"> </w:t>
      </w:r>
      <w:r>
        <w:rPr>
          <w:smallCaps w:val="1"/>
          <w:rtl w:val="0"/>
          <w:lang w:val="it-IT"/>
        </w:rPr>
        <w:t>CARTO</w:t>
      </w:r>
      <w:r>
        <w:rPr>
          <w:smallCaps w:val="1"/>
          <w:vertAlign w:val="superscript"/>
          <w:rtl w:val="0"/>
        </w:rPr>
        <w:t>®</w:t>
      </w:r>
      <w:r>
        <w:rPr>
          <w:smallCaps w:val="1"/>
          <w:rtl w:val="0"/>
        </w:rPr>
        <w:t> </w:t>
      </w:r>
      <w:r>
        <w:rPr>
          <w:smallCaps w:val="1"/>
          <w:rtl w:val="0"/>
        </w:rPr>
        <w:t xml:space="preserve">3 </w:t>
      </w:r>
      <w:r>
        <w:rPr>
          <w:rtl w:val="0"/>
          <w:lang w:val="en-US"/>
        </w:rPr>
        <w:t>System</w:t>
      </w:r>
      <w:r>
        <w:rPr>
          <w:smallCaps w:val="1"/>
          <w:rtl w:val="0"/>
        </w:rPr>
        <w:t xml:space="preserve"> </w:t>
      </w:r>
      <w:del w:id="30" w:date="2022-11-19T21:13:34Z" w:author="Julia Pour">
        <w:r>
          <w:rPr>
            <w:rtl w:val="0"/>
            <w:lang w:val="en-US"/>
          </w:rPr>
          <w:delText>new</w:delText>
        </w:r>
      </w:del>
      <w:del w:id="31" w:date="2022-11-19T21:13:34Z" w:author="Julia Pour">
        <w:r>
          <w:rPr>
            <w:smallCaps w:val="1"/>
            <w:rtl w:val="0"/>
          </w:rPr>
          <w:delText xml:space="preserve"> </w:delText>
        </w:r>
      </w:del>
      <w:del w:id="32" w:date="2022-11-19T21:13:34Z" w:author="Julia Pour">
        <w:r>
          <w:rPr>
            <w:rtl w:val="0"/>
            <w:lang w:val="fr-FR"/>
          </w:rPr>
          <w:delText xml:space="preserve">version </w:delText>
        </w:r>
      </w:del>
      <w:r>
        <w:rPr>
          <w:rtl w:val="0"/>
          <w:lang w:val="en-US"/>
        </w:rPr>
        <w:t xml:space="preserve">release and before the </w:t>
      </w:r>
      <w:ins w:id="33" w:date="2022-11-19T21:01:25Z" w:author="Julia Pour">
        <w:r>
          <w:rPr>
            <w:rtl w:val="0"/>
            <w:lang w:val="en-US"/>
          </w:rPr>
          <w:t>v</w:t>
        </w:r>
      </w:ins>
      <w:del w:id="34" w:date="2022-11-19T21:01:24Z" w:author="Julia Pour">
        <w:r>
          <w:rPr>
            <w:rtl w:val="0"/>
          </w:rPr>
          <w:delText>V</w:delText>
        </w:r>
      </w:del>
      <w:r>
        <w:rPr>
          <w:rtl w:val="0"/>
          <w:lang w:val="en-US"/>
        </w:rPr>
        <w:t xml:space="preserve">alidation phase of the product </w:t>
      </w:r>
      <w:del w:id="35" w:date="2022-11-19T21:46:19Z" w:author="Julia Pour">
        <w:r>
          <w:rPr>
            <w:rtl w:val="0"/>
          </w:rPr>
          <w:delText>in</w:delText>
        </w:r>
      </w:del>
      <w:ins w:id="36" w:date="2022-11-19T21:46:20Z" w:author="Julia Pour">
        <w:r>
          <w:rPr>
            <w:rtl w:val="0"/>
            <w:lang w:val="en-US"/>
          </w:rPr>
          <w:t>with</w:t>
        </w:r>
      </w:ins>
      <w:r>
        <w:rPr>
          <w:rtl w:val="0"/>
          <w:lang w:val="en-US"/>
        </w:rPr>
        <w:t xml:space="preserve"> sufficient time to detect</w:t>
      </w:r>
      <w:ins w:id="37" w:date="2022-11-19T21:46:28Z" w:author="Julia Pour">
        <w:r>
          <w:rPr>
            <w:rtl w:val="0"/>
            <w:lang w:val="en-US"/>
          </w:rPr>
          <w:t xml:space="preserve"> any</w:t>
        </w:r>
      </w:ins>
      <w:r>
        <w:rPr>
          <w:rtl w:val="0"/>
        </w:rPr>
        <w:t xml:space="preserve"> po</w:t>
      </w:r>
      <w:del w:id="38" w:date="2022-11-19T21:14:19Z" w:author="Julia Pour">
        <w:r>
          <w:rPr>
            <w:rtl w:val="0"/>
            <w:lang w:val="fr-FR"/>
          </w:rPr>
          <w:delText>ssible</w:delText>
        </w:r>
      </w:del>
      <w:ins w:id="39" w:date="2022-11-19T21:14:20Z" w:author="Julia Pour">
        <w:r>
          <w:rPr>
            <w:rtl w:val="0"/>
            <w:lang w:val="en-US"/>
          </w:rPr>
          <w:t>tential</w:t>
        </w:r>
      </w:ins>
      <w:r>
        <w:rPr>
          <w:rtl w:val="0"/>
          <w:lang w:val="en-US"/>
        </w:rPr>
        <w:t xml:space="preserve"> negative impacts on the </w:t>
      </w:r>
      <w:del w:id="40" w:date="2022-11-19T21:14:07Z" w:author="Julia Pour">
        <w:r>
          <w:rPr>
            <w:rtl w:val="0"/>
            <w:lang w:val="en-US"/>
          </w:rPr>
          <w:delText>function of the system</w:delText>
        </w:r>
      </w:del>
      <w:ins w:id="41" w:date="2022-11-19T21:14:09Z" w:author="Julia Pour">
        <w:r>
          <w:rPr>
            <w:rtl w:val="0"/>
            <w:lang w:val="en-US"/>
          </w:rPr>
          <w:t>system function</w:t>
        </w:r>
      </w:ins>
      <w:r>
        <w:rPr>
          <w:rtl w:val="0"/>
        </w:rPr>
        <w:t>.</w:t>
      </w:r>
    </w:p>
    <w:p>
      <w:pPr>
        <w:pStyle w:val="Heading 2"/>
        <w:tabs>
          <w:tab w:val="right" w:pos="8620"/>
          <w:tab w:val="clear" w:pos="9072"/>
        </w:tabs>
        <w:rPr>
          <w:del w:id="42" w:date="2022-11-19T21:32:40Z" w:author="Julia Pour"/>
        </w:rPr>
      </w:pPr>
      <w:del w:id="43" w:date="2022-11-19T21:32:40Z" w:author="Julia Pour">
        <w:r>
          <w:rPr>
            <w:rtl w:val="0"/>
            <w:lang w:val="en-US"/>
          </w:rPr>
          <w:delText>Proprietary Software</w:delText>
        </w:r>
      </w:del>
    </w:p>
    <w:p>
      <w:pPr>
        <w:pStyle w:val="Body"/>
      </w:pPr>
      <w:del w:id="44" w:date="2022-11-19T21:32:40Z" w:author="Julia Pour">
        <w:r>
          <w:rPr>
            <w:smallCaps w:val="1"/>
            <w:rtl w:val="0"/>
            <w:lang w:val="it-IT"/>
          </w:rPr>
          <w:delText>CARTO</w:delText>
        </w:r>
      </w:del>
      <w:del w:id="45" w:date="2022-11-19T21:32:40Z" w:author="Julia Pour">
        <w:r>
          <w:rPr>
            <w:smallCaps w:val="1"/>
            <w:vertAlign w:val="superscript"/>
            <w:rtl w:val="0"/>
          </w:rPr>
          <w:delText>®</w:delText>
        </w:r>
      </w:del>
      <w:del w:id="46" w:date="2022-11-19T21:32:40Z" w:author="Julia Pour">
        <w:r>
          <w:rPr>
            <w:smallCaps w:val="1"/>
            <w:rtl w:val="0"/>
          </w:rPr>
          <w:delText> </w:delText>
        </w:r>
      </w:del>
      <w:del w:id="47" w:date="2022-11-19T21:32:40Z" w:author="Julia Pour">
        <w:r>
          <w:rPr>
            <w:smallCaps w:val="1"/>
            <w:rtl w:val="0"/>
          </w:rPr>
          <w:delText xml:space="preserve">3 </w:delText>
        </w:r>
      </w:del>
      <w:del w:id="48" w:date="2022-11-19T21:32:40Z" w:author="Julia Pour">
        <w:r>
          <w:rPr>
            <w:rtl w:val="0"/>
            <w:lang w:val="en-US"/>
          </w:rPr>
          <w:delText>System Workstation Software includes home designed, implemented and validated software, using standard tools and according to the Biosense Webster SOPs. The main programming languages are C++ and C#</w:delText>
        </w:r>
      </w:del>
      <w:del w:id="49" w:date="2022-11-19T21:32:13Z" w:author="Julia Pour">
        <w:r>
          <w:rPr>
            <w:rtl w:val="0"/>
            <w:lang w:val="en-US"/>
          </w:rPr>
          <w:delText xml:space="preserve">, and the development environment is </w:delText>
        </w:r>
      </w:del>
      <w:del w:id="50" w:date="2022-11-19T21:32:13Z" w:author="Julia Pour">
        <w:r>
          <w:rPr>
            <w:rtl w:val="0"/>
            <w:lang w:val="en-US"/>
          </w:rPr>
          <w:delText xml:space="preserve">part of the secured Johnson &amp; Johnson network. </w:delText>
        </w:r>
      </w:del>
      <w:del w:id="51" w:date="2022-11-19T21:32:13Z" w:author="Julia Pour">
        <w:r>
          <w:rPr/>
          <w:br w:type="textWrapping"/>
        </w:r>
      </w:del>
      <w:del w:id="52" w:date="2022-11-19T21:32:13Z" w:author="Julia Pour">
        <w:r>
          <w:rPr>
            <w:rtl w:val="0"/>
            <w:lang w:val="en-US"/>
          </w:rPr>
          <w:delText xml:space="preserve">Software Development Tools and Methods are implemented according to the Quality requirements of Biosense Webster Software Development Procedures and Guidelines. </w:delText>
        </w:r>
      </w:del>
      <w:del w:id="53" w:date="2022-11-19T21:10:45Z" w:author="Julia Pour">
        <w:r>
          <w:rPr>
            <w:rtl w:val="0"/>
            <w:lang w:val="en-US"/>
          </w:rPr>
          <w:delText xml:space="preserve">(See </w:delText>
        </w:r>
      </w:del>
      <w:del w:id="54" w:date="2022-11-19T21:10:45Z" w:author="Julia Pour">
        <w:r>
          <w:rPr>
            <w:rStyle w:val="Hyperlink.0"/>
          </w:rPr>
          <w:fldChar w:fldCharType="begin" w:fldLock="0"/>
        </w:r>
      </w:del>
      <w:del w:id="55" w:date="2022-11-19T21:10:45Z" w:author="Julia Pour">
        <w:r>
          <w:rPr>
            <w:rStyle w:val="Hyperlink.0"/>
          </w:rPr>
          <w:delInstrText xml:space="preserve"> HYPERLINK \l "bookmark" </w:delInstrText>
        </w:r>
      </w:del>
      <w:del w:id="56" w:date="2022-11-19T21:10:45Z" w:author="Julia Pour">
        <w:r>
          <w:rPr>
            <w:rStyle w:val="Hyperlink.0"/>
          </w:rPr>
          <w:fldChar w:fldCharType="separate" w:fldLock="0"/>
        </w:r>
      </w:del>
      <w:del w:id="57" w:date="2022-11-19T21:10:45Z" w:author="Julia Pour">
        <w:r>
          <w:rPr>
            <w:rStyle w:val="Hyperlink.0"/>
            <w:rtl w:val="0"/>
            <w:lang w:val="en-US"/>
          </w:rPr>
          <w:delText>Software Development Guidelines</w:delText>
        </w:r>
      </w:del>
      <w:del w:id="58" w:date="2022-11-19T21:10:45Z" w:author="Julia Pour">
        <w:r>
          <w:rPr/>
          <w:fldChar w:fldCharType="end" w:fldLock="0"/>
        </w:r>
      </w:del>
      <w:del w:id="59" w:date="2022-11-19T21:10:45Z" w:author="Julia Pour">
        <w:r>
          <w:rPr>
            <w:rStyle w:val="Hyperlink.0"/>
            <w:rtl w:val="0"/>
          </w:rPr>
          <w:delText>.)</w:delText>
        </w:r>
      </w:del>
    </w:p>
    <w:p>
      <w:pPr>
        <w:pStyle w:val="Heading 2"/>
        <w:tabs>
          <w:tab w:val="right" w:pos="8620"/>
          <w:tab w:val="clear" w:pos="9072"/>
        </w:tabs>
        <w:rPr>
          <w:del w:id="60" w:date="2022-11-19T21:11:18Z" w:author="Julia Pour"/>
        </w:rPr>
      </w:pPr>
      <w:r>
        <w:rPr>
          <w:rStyle w:val="Hyperlink.0"/>
          <w:rtl w:val="0"/>
          <w:lang w:val="it-IT"/>
        </w:rPr>
        <w:t>CARTO</w:t>
      </w:r>
      <w:r>
        <w:rPr>
          <w:rStyle w:val="None"/>
          <w:vertAlign w:val="superscript"/>
          <w:rtl w:val="0"/>
        </w:rPr>
        <w:t>®</w:t>
      </w:r>
      <w:r>
        <w:rPr>
          <w:rStyle w:val="Hyperlink.0"/>
          <w:rtl w:val="0"/>
        </w:rPr>
        <w:t> </w:t>
      </w:r>
      <w:r>
        <w:rPr>
          <w:rStyle w:val="Hyperlink.0"/>
          <w:rtl w:val="0"/>
          <w:lang w:val="de-DE"/>
        </w:rPr>
        <w:t>3 System Antivirus</w:t>
      </w:r>
      <w:commentRangeStart w:id="61"/>
      <w:del w:id="62" w:date="2022-11-19T21:11:18Z" w:author="Julia Pour">
        <w:r>
          <w:rPr/>
          <w:br w:type="textWrapping"/>
        </w:r>
      </w:del>
      <w:commentRangeEnd w:id="61"/>
      <w:r>
        <w:commentReference w:id="61"/>
      </w:r>
    </w:p>
    <w:p>
      <w:pPr>
        <w:pStyle w:val="Body"/>
      </w:pPr>
    </w:p>
    <w:tbl>
      <w:tblPr>
        <w:tblW w:w="864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29"/>
        <w:gridCol w:w="1304"/>
        <w:gridCol w:w="6607"/>
      </w:tblGrid>
      <w:tr>
        <w:tblPrEx>
          <w:shd w:val="clear" w:color="auto" w:fill="ced7e7"/>
        </w:tblPrEx>
        <w:trPr>
          <w:trHeight w:val="656" w:hRule="atLeast"/>
        </w:trPr>
        <w:tc>
          <w:tcPr>
            <w:tcW w:type="dxa" w:w="7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Fonts w:ascii="Arial" w:cs="Arial" w:hAnsi="Arial" w:eastAsia="Arial"/>
                <w:shd w:val="nil" w:color="auto" w:fill="auto"/>
              </w:rPr>
              <w:drawing xmlns:a="http://schemas.openxmlformats.org/drawingml/2006/main">
                <wp:inline distT="0" distB="0" distL="0" distR="0">
                  <wp:extent cx="361645" cy="361645"/>
                  <wp:effectExtent l="0" t="0" r="0" b="0"/>
                  <wp:docPr id="1073741825" name="officeArt object" descr="DxNoteCaution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DxNoteCaution.png" descr="DxNoteCaution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645" cy="36164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304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Style w:val="None"/>
                <w:rFonts w:ascii="Arial" w:hAnsi="Arial"/>
                <w:b w:val="1"/>
                <w:bCs w:val="1"/>
                <w:i w:val="1"/>
                <w:iCs w:val="1"/>
                <w:rtl w:val="0"/>
                <w:lang w:val="en-US"/>
              </w:rPr>
              <w:t>CAUTION</w:t>
            </w:r>
          </w:p>
        </w:tc>
        <w:tc>
          <w:tcPr>
            <w:tcW w:type="dxa" w:w="6606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commentReference w:id="63"/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 xml:space="preserve">Do not 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>disable or reconfigure the antivirus application or settings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>. I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 xml:space="preserve">t 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>can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 xml:space="preserve"> expose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 xml:space="preserve"> the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smallCaps w:val="1"/>
                <w:shd w:val="nil" w:color="auto" w:fill="auto"/>
                <w:rtl w:val="0"/>
                <w:lang w:val="en-US"/>
              </w:rPr>
              <w:t>CARTO</w:t>
            </w:r>
            <w:r>
              <w:rPr>
                <w:rStyle w:val="None"/>
                <w:shd w:val="nil" w:color="auto" w:fill="auto"/>
                <w:vertAlign w:val="superscript"/>
                <w:rtl w:val="0"/>
                <w:lang w:val="en-US"/>
              </w:rPr>
              <w:t>®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>3 System to security risks.</w:t>
            </w:r>
          </w:p>
        </w:tc>
      </w:tr>
    </w:tbl>
    <w:p>
      <w:pPr>
        <w:pStyle w:val="Body"/>
        <w:widowControl w:val="0"/>
        <w:spacing w:line="240" w:lineRule="auto"/>
      </w:pPr>
    </w:p>
    <w:p>
      <w:pPr>
        <w:pStyle w:val="Heading 3"/>
        <w:spacing w:after="120"/>
        <w:rPr>
          <w:ins w:id="64" w:date="2022-11-19T21:29:57Z" w:author="Julia Pour"/>
          <w:rStyle w:val="Hyperlink.0"/>
        </w:rPr>
      </w:pPr>
      <w:r>
        <w:rPr>
          <w:rStyle w:val="Hyperlink.0"/>
          <w:rtl w:val="0"/>
          <w:lang w:val="de-DE"/>
        </w:rPr>
        <w:t xml:space="preserve">Antivirus Scan </w:t>
      </w:r>
      <w:commentRangeStart w:id="65"/>
      <w:r>
        <w:rPr>
          <w:rStyle w:val="Hyperlink.0"/>
          <w:rtl w:val="0"/>
          <w:lang w:val="de-DE"/>
        </w:rPr>
        <w:t>Timing</w:t>
      </w:r>
      <w:commentRangeEnd w:id="65"/>
      <w:r>
        <w:commentReference w:id="65"/>
      </w:r>
    </w:p>
    <w:p>
      <w:pPr>
        <w:pStyle w:val="Body"/>
        <w:rPr>
          <w:del w:id="66" w:date="2022-11-19T21:29:34Z" w:author="Julia Pour"/>
        </w:rPr>
      </w:pPr>
    </w:p>
    <w:p>
      <w:pPr>
        <w:pStyle w:val="Body"/>
        <w:rPr>
          <w:ins w:id="67" w:date="2022-11-19T22:16:38Z" w:author="Julia Pour"/>
          <w:rStyle w:val="Hyperlink.0"/>
        </w:rPr>
      </w:pPr>
      <w:r>
        <w:rPr>
          <w:rStyle w:val="Hyperlink.0"/>
          <w:rtl w:val="0"/>
        </w:rPr>
        <w:t>T</w:t>
      </w:r>
      <w:del w:id="68" w:date="2022-11-19T21:38:35Z" w:author="Julia Pour">
        <w:r>
          <w:rPr>
            <w:rStyle w:val="Hyperlink.0"/>
            <w:rtl w:val="0"/>
            <w:lang w:val="en-US"/>
          </w:rPr>
          <w:delText>o prevent a negative impact on performance, t</w:delText>
        </w:r>
      </w:del>
      <w:r>
        <w:rPr>
          <w:rStyle w:val="Hyperlink.0"/>
          <w:rtl w:val="0"/>
          <w:lang w:val="en-US"/>
        </w:rPr>
        <w:t xml:space="preserve">he system </w:t>
      </w:r>
      <w:del w:id="69" w:date="2022-11-19T21:38:45Z" w:author="Julia Pour">
        <w:r>
          <w:rPr>
            <w:rStyle w:val="Hyperlink.0"/>
            <w:rtl w:val="0"/>
            <w:lang w:val="en-US"/>
          </w:rPr>
          <w:delText>does not</w:delText>
        </w:r>
      </w:del>
      <w:ins w:id="70" w:date="2022-11-19T21:38:47Z" w:author="Julia Pour">
        <w:r>
          <w:rPr>
            <w:rStyle w:val="Hyperlink.0"/>
            <w:rtl w:val="0"/>
            <w:lang w:val="en-US"/>
          </w:rPr>
          <w:t>will not</w:t>
        </w:r>
      </w:ins>
      <w:r>
        <w:rPr>
          <w:rStyle w:val="Hyperlink.0"/>
          <w:rtl w:val="0"/>
          <w:lang w:val="en-US"/>
        </w:rPr>
        <w:t xml:space="preserve"> start scheduled</w:t>
      </w:r>
      <w:ins w:id="71" w:date="2022-11-19T21:36:26Z" w:author="Julia Pour">
        <w:r>
          <w:rPr>
            <w:rStyle w:val="Hyperlink.0"/>
            <w:rtl w:val="0"/>
            <w:lang w:val="en-US"/>
          </w:rPr>
          <w:t xml:space="preserve"> antivirus</w:t>
        </w:r>
      </w:ins>
      <w:r>
        <w:rPr>
          <w:rStyle w:val="Hyperlink.0"/>
          <w:rtl w:val="0"/>
          <w:lang w:val="en-US"/>
        </w:rPr>
        <w:t xml:space="preserve"> scans while a study is in progress</w:t>
      </w:r>
      <w:ins w:id="72" w:date="2022-11-19T21:39:33Z" w:author="Julia Pour">
        <w:r>
          <w:rPr>
            <w:rStyle w:val="Hyperlink.0"/>
            <w:rtl w:val="0"/>
            <w:lang w:val="en-US"/>
          </w:rPr>
          <w:t xml:space="preserve"> in order to prevent a negative impact on performance.</w:t>
        </w:r>
      </w:ins>
      <w:del w:id="73" w:date="2022-11-19T21:38:38Z" w:author="Julia Pour">
        <w:r>
          <w:rPr>
            <w:rStyle w:val="Hyperlink.0"/>
            <w:rtl w:val="0"/>
          </w:rPr>
          <w:delText>.</w:delText>
        </w:r>
      </w:del>
      <w:r>
        <w:rPr>
          <w:rStyle w:val="Hyperlink.0"/>
          <w:rtl w:val="0"/>
        </w:rPr>
        <w:t xml:space="preserve"> </w:t>
      </w:r>
    </w:p>
    <w:p>
      <w:pPr>
        <w:pStyle w:val="Body"/>
        <w:numPr>
          <w:ilvl w:val="0"/>
          <w:numId w:val="4"/>
        </w:numPr>
      </w:pPr>
      <w:r>
        <w:rPr>
          <w:rStyle w:val="Hyperlink.0"/>
          <w:rtl w:val="0"/>
          <w:lang w:val="en-US"/>
        </w:rPr>
        <w:t>If a study is started while a</w:t>
      </w:r>
      <w:ins w:id="74" w:date="2022-11-19T21:36:32Z" w:author="Julia Pour">
        <w:r>
          <w:rPr>
            <w:rStyle w:val="Hyperlink.0"/>
            <w:rtl w:val="0"/>
            <w:lang w:val="en-US"/>
          </w:rPr>
          <w:t>n antivirus</w:t>
        </w:r>
      </w:ins>
      <w:r>
        <w:rPr>
          <w:rStyle w:val="Hyperlink.0"/>
          <w:rtl w:val="0"/>
          <w:lang w:val="en-US"/>
        </w:rPr>
        <w:t xml:space="preserve"> scan is in progress, the scan </w:t>
      </w:r>
      <w:del w:id="75" w:date="2022-11-19T21:39:44Z" w:author="Julia Pour">
        <w:r>
          <w:rPr>
            <w:rStyle w:val="Hyperlink.0"/>
            <w:rtl w:val="0"/>
            <w:lang w:val="en-US"/>
          </w:rPr>
          <w:delText>is automatically stopped</w:delText>
        </w:r>
      </w:del>
      <w:ins w:id="76" w:date="2022-11-19T21:40:14Z" w:author="Julia Pour">
        <w:r>
          <w:rPr>
            <w:rStyle w:val="Hyperlink.0"/>
            <w:rtl w:val="0"/>
            <w:lang w:val="en-US"/>
          </w:rPr>
          <w:t>will automatically stop</w:t>
        </w:r>
      </w:ins>
      <w:r>
        <w:rPr>
          <w:rStyle w:val="Hyperlink.0"/>
          <w:rtl w:val="0"/>
        </w:rPr>
        <w:t>.</w:t>
      </w:r>
      <w:ins w:id="77" w:date="2022-11-19T21:40:20Z" w:author="Julia Pour">
        <w:r>
          <w:rPr>
            <w:rStyle w:val="Hyperlink.0"/>
            <w:rtl w:val="0"/>
            <w:lang w:val="en-US"/>
          </w:rPr>
          <w:t xml:space="preserve"> </w:t>
        </w:r>
      </w:ins>
    </w:p>
    <w:p>
      <w:pPr>
        <w:pStyle w:val="Body"/>
      </w:pPr>
      <w:ins w:id="78" w:date="2022-11-19T22:31:40Z" w:author="Julia Pour">
        <w:r>
          <w:rPr>
            <w:rtl w:val="0"/>
            <w:lang w:val="en-US"/>
          </w:rPr>
          <w:t xml:space="preserve">When an antivirus scan is due, the user will be prompted </w:t>
        </w:r>
      </w:ins>
      <w:del w:id="79" w:date="2022-11-19T22:31:09Z" w:author="Julia Pour">
        <w:r>
          <w:rPr>
            <w:rStyle w:val="Hyperlink.0"/>
            <w:rtl w:val="0"/>
            <w:lang w:val="en-US"/>
          </w:rPr>
          <w:delText xml:space="preserve">Upon exit from the </w:delText>
        </w:r>
      </w:del>
      <w:del w:id="80" w:date="2022-11-19T22:31:09Z" w:author="Julia Pour">
        <w:r>
          <w:rPr>
            <w:rStyle w:val="None"/>
            <w:smallCaps w:val="1"/>
            <w:rtl w:val="0"/>
            <w:lang w:val="it-IT"/>
          </w:rPr>
          <w:delText>CARTO</w:delText>
        </w:r>
      </w:del>
      <w:del w:id="81" w:date="2022-11-19T22:31:09Z" w:author="Julia Pour">
        <w:r>
          <w:rPr>
            <w:rStyle w:val="None"/>
            <w:smallCaps w:val="1"/>
            <w:vertAlign w:val="superscript"/>
            <w:rtl w:val="0"/>
          </w:rPr>
          <w:delText>®</w:delText>
        </w:r>
      </w:del>
      <w:del w:id="82" w:date="2022-11-19T22:31:09Z" w:author="Julia Pour">
        <w:r>
          <w:rPr>
            <w:rStyle w:val="None"/>
            <w:smallCaps w:val="1"/>
            <w:rtl w:val="0"/>
          </w:rPr>
          <w:delText> </w:delText>
        </w:r>
      </w:del>
      <w:del w:id="83" w:date="2022-11-19T22:31:09Z" w:author="Julia Pour">
        <w:r>
          <w:rPr>
            <w:rStyle w:val="None"/>
            <w:smallCaps w:val="1"/>
            <w:rtl w:val="0"/>
          </w:rPr>
          <w:delText xml:space="preserve">3 </w:delText>
        </w:r>
      </w:del>
      <w:del w:id="84" w:date="2022-11-19T22:31:09Z" w:author="Julia Pour">
        <w:r>
          <w:rPr>
            <w:rStyle w:val="Hyperlink.0"/>
            <w:rtl w:val="0"/>
            <w:lang w:val="en-US"/>
          </w:rPr>
          <w:delText>System application, the user is prompted t</w:delText>
        </w:r>
      </w:del>
      <w:ins w:id="85" w:date="2022-11-19T22:31:11Z" w:author="Julia Pour">
        <w:r>
          <w:rPr>
            <w:rStyle w:val="Hyperlink.0"/>
            <w:rtl w:val="0"/>
            <w:lang w:val="en-US"/>
          </w:rPr>
          <w:t>t</w:t>
        </w:r>
      </w:ins>
      <w:r>
        <w:rPr>
          <w:rStyle w:val="Hyperlink.0"/>
          <w:rtl w:val="0"/>
          <w:lang w:val="en-US"/>
        </w:rPr>
        <w:t xml:space="preserve">o select the </w:t>
      </w:r>
      <w:r>
        <w:rPr>
          <w:rStyle w:val="Hyperlink.0"/>
          <w:rtl w:val="1"/>
          <w:lang w:val="ar-SA" w:bidi="ar-SA"/>
        </w:rPr>
        <w:t>“</w:t>
      </w:r>
      <w:r>
        <w:rPr>
          <w:rStyle w:val="Hyperlink.0"/>
          <w:rtl w:val="0"/>
          <w:lang w:val="en-US"/>
        </w:rPr>
        <w:t>Scan &amp; Shut Down</w:t>
      </w:r>
      <w:r>
        <w:rPr>
          <w:rStyle w:val="Hyperlink.0"/>
          <w:rtl w:val="0"/>
        </w:rPr>
        <w:t xml:space="preserve">” </w:t>
      </w:r>
      <w:r>
        <w:rPr>
          <w:rStyle w:val="Hyperlink.0"/>
          <w:rtl w:val="0"/>
          <w:lang w:val="en-US"/>
        </w:rPr>
        <w:t>exit option</w:t>
      </w:r>
      <w:ins w:id="86" w:date="2022-11-19T22:31:25Z" w:author="Julia Pour">
        <w:r>
          <w:rPr>
            <w:rStyle w:val="Hyperlink.0"/>
            <w:rtl w:val="0"/>
            <w:lang w:val="en-US"/>
          </w:rPr>
          <w:t xml:space="preserve"> u</w:t>
        </w:r>
      </w:ins>
      <w:ins w:id="87" w:date="2022-11-19T22:31:25Z" w:author="Julia Pour">
        <w:r>
          <w:rPr>
            <w:rtl w:val="0"/>
            <w:lang w:val="en-US"/>
          </w:rPr>
          <w:t xml:space="preserve">pon exit from the </w:t>
        </w:r>
      </w:ins>
      <w:ins w:id="88" w:date="2022-11-19T22:31:25Z" w:author="Julia Pour">
        <w:r>
          <w:rPr>
            <w:rStyle w:val="None"/>
            <w:smallCaps w:val="1"/>
            <w:rtl w:val="0"/>
            <w:lang w:val="it-IT"/>
          </w:rPr>
          <w:t>CARTO</w:t>
        </w:r>
      </w:ins>
      <w:ins w:id="89" w:date="2022-11-19T22:31:25Z" w:author="Julia Pour">
        <w:r>
          <w:rPr>
            <w:rStyle w:val="None"/>
            <w:smallCaps w:val="1"/>
            <w:vertAlign w:val="superscript"/>
            <w:rtl w:val="0"/>
          </w:rPr>
          <w:t>®</w:t>
        </w:r>
      </w:ins>
      <w:ins w:id="90" w:date="2022-11-19T22:31:25Z" w:author="Julia Pour">
        <w:r>
          <w:rPr>
            <w:rStyle w:val="None"/>
            <w:smallCaps w:val="1"/>
            <w:rtl w:val="0"/>
          </w:rPr>
          <w:t> </w:t>
        </w:r>
      </w:ins>
      <w:ins w:id="91" w:date="2022-11-19T22:31:25Z" w:author="Julia Pour">
        <w:r>
          <w:rPr>
            <w:rStyle w:val="None"/>
            <w:smallCaps w:val="1"/>
            <w:rtl w:val="0"/>
          </w:rPr>
          <w:t xml:space="preserve">3 </w:t>
        </w:r>
      </w:ins>
      <w:ins w:id="92" w:date="2022-11-19T22:31:25Z" w:author="Julia Pour">
        <w:r>
          <w:rPr>
            <w:rtl w:val="0"/>
            <w:lang w:val="en-US"/>
          </w:rPr>
          <w:t>System application</w:t>
        </w:r>
      </w:ins>
      <w:ins w:id="93" w:date="2022-11-19T22:31:25Z" w:author="Julia Pour">
        <w:r>
          <w:rPr>
            <w:rtl w:val="0"/>
            <w:lang w:val="en-US"/>
          </w:rPr>
          <w:t>.</w:t>
        </w:r>
      </w:ins>
      <w:ins w:id="94" w:date="2022-11-19T22:31:25Z" w:author="Julia Pour">
        <w:r>
          <w:rPr>
            <w:rStyle w:val="Hyperlink.0"/>
            <w:rtl w:val="0"/>
            <w:lang w:val="en-US"/>
          </w:rPr>
          <w:t xml:space="preserve"> This </w:t>
        </w:r>
      </w:ins>
      <w:del w:id="95" w:date="2022-11-19T21:40:37Z" w:author="Julia Pour">
        <w:r>
          <w:rPr>
            <w:rStyle w:val="Hyperlink.0"/>
            <w:rtl w:val="0"/>
            <w:lang w:val="en-US"/>
          </w:rPr>
          <w:delText xml:space="preserve"> and </w:delText>
        </w:r>
      </w:del>
      <w:r>
        <w:rPr>
          <w:rStyle w:val="Hyperlink.0"/>
          <w:rtl w:val="0"/>
          <w:lang w:val="fr-FR"/>
        </w:rPr>
        <w:t>exploit</w:t>
      </w:r>
      <w:ins w:id="96" w:date="2022-11-19T21:40:44Z" w:author="Julia Pour">
        <w:r>
          <w:rPr>
            <w:rStyle w:val="Hyperlink.0"/>
            <w:rtl w:val="0"/>
            <w:lang w:val="en-US"/>
          </w:rPr>
          <w:t>s</w:t>
        </w:r>
      </w:ins>
      <w:r>
        <w:rPr>
          <w:rStyle w:val="Hyperlink.0"/>
          <w:rtl w:val="0"/>
          <w:lang w:val="en-US"/>
        </w:rPr>
        <w:t xml:space="preserve"> the pre-shutdown time for virus scan</w:t>
      </w:r>
      <w:ins w:id="97" w:date="2022-11-19T21:47:18Z" w:author="Julia Pour">
        <w:r>
          <w:rPr>
            <w:rStyle w:val="Hyperlink.0"/>
            <w:rtl w:val="0"/>
            <w:lang w:val="en-US"/>
          </w:rPr>
          <w:t xml:space="preserve"> and avoids disturbance of studies</w:t>
        </w:r>
      </w:ins>
      <w:commentRangeStart w:id="98"/>
      <w:r>
        <w:rPr>
          <w:rStyle w:val="Hyperlink.0"/>
          <w:rtl w:val="0"/>
        </w:rPr>
        <w:t>.</w:t>
      </w:r>
      <w:commentRangeEnd w:id="98"/>
      <w:r>
        <w:commentReference w:id="98"/>
      </w:r>
    </w:p>
    <w:p>
      <w:pPr>
        <w:pStyle w:val="Body"/>
        <w:rPr>
          <w:ins w:id="99" w:date="2022-11-19T22:13:19Z" w:author="Julia Pour"/>
          <w:rStyle w:val="Hyperlink.0"/>
        </w:rPr>
      </w:pPr>
      <w:r>
        <w:rPr>
          <w:rStyle w:val="Hyperlink.0"/>
          <w:rtl w:val="0"/>
          <w:lang w:val="en-US"/>
        </w:rPr>
        <w:t xml:space="preserve">Connected USB storage devices are scanned only when </w:t>
      </w:r>
      <w:del w:id="100" w:date="2022-11-19T21:48:31Z" w:author="Julia Pour">
        <w:r>
          <w:rPr>
            <w:rStyle w:val="Hyperlink.0"/>
            <w:rtl w:val="0"/>
            <w:lang w:val="en-US"/>
          </w:rPr>
          <w:delText>files are being accessed</w:delText>
        </w:r>
      </w:del>
      <w:ins w:id="101" w:date="2022-11-19T21:48:35Z" w:author="Julia Pour">
        <w:r>
          <w:rPr>
            <w:rStyle w:val="Hyperlink.0"/>
            <w:rtl w:val="0"/>
            <w:lang w:val="en-US"/>
          </w:rPr>
          <w:t>accessing files</w:t>
        </w:r>
      </w:ins>
      <w:r>
        <w:rPr>
          <w:rStyle w:val="Hyperlink.0"/>
          <w:rtl w:val="0"/>
        </w:rPr>
        <w:t xml:space="preserve">. </w:t>
      </w:r>
    </w:p>
    <w:p>
      <w:pPr>
        <w:pStyle w:val="Body"/>
        <w:numPr>
          <w:ilvl w:val="0"/>
          <w:numId w:val="4"/>
        </w:numPr>
      </w:pPr>
      <w:ins w:id="102" w:date="2022-11-19T22:13:19Z" w:author="Julia Pour">
        <w:r>
          <w:rPr>
            <w:rStyle w:val="Hyperlink.0"/>
            <w:rtl w:val="0"/>
            <w:lang w:val="en-US"/>
          </w:rPr>
          <w:t xml:space="preserve">If the scan detects a file with a virus that cannot be removed, the user is notified that the file cannot be </w:t>
        </w:r>
      </w:ins>
      <w:commentRangeStart w:id="103"/>
      <w:ins w:id="104" w:date="2022-11-19T22:13:19Z" w:author="Julia Pour">
        <w:r>
          <w:rPr>
            <w:rStyle w:val="Hyperlink.0"/>
            <w:rtl w:val="0"/>
            <w:lang w:val="en-US"/>
          </w:rPr>
          <w:t>accessed</w:t>
        </w:r>
      </w:ins>
      <w:commentRangeEnd w:id="103"/>
      <w:r>
        <w:commentReference w:id="103"/>
      </w:r>
      <w:ins w:id="105" w:date="2022-11-19T22:13:19Z" w:author="Julia Pour">
        <w:r>
          <w:rPr>
            <w:rStyle w:val="Hyperlink.0"/>
            <w:rtl w:val="0"/>
            <w:lang w:val="en-US"/>
          </w:rPr>
          <w:t xml:space="preserve">. </w:t>
        </w:r>
      </w:ins>
    </w:p>
    <w:p>
      <w:pPr>
        <w:pStyle w:val="Body"/>
        <w:numPr>
          <w:ilvl w:val="1"/>
          <w:numId w:val="4"/>
        </w:numPr>
      </w:pPr>
      <w:del w:id="106" w:date="2022-11-19T21:51:28Z" w:author="Julia Pour">
        <w:r>
          <w:rPr>
            <w:rStyle w:val="Hyperlink.0"/>
            <w:rtl w:val="0"/>
            <w:lang w:val="en-US"/>
          </w:rPr>
          <w:delText xml:space="preserve">When a file with a virus that cannot be removed is detected, a message appears, notifying the user that the file cannot be accessed. </w:delText>
        </w:r>
      </w:del>
      <w:r>
        <w:rPr>
          <w:rStyle w:val="Hyperlink.0"/>
          <w:rtl w:val="0"/>
          <w:lang w:val="en-US"/>
        </w:rPr>
        <w:t xml:space="preserve">The antivirus </w:t>
      </w:r>
      <w:ins w:id="107" w:date="2022-11-19T21:52:06Z" w:author="Julia Pour">
        <w:r>
          <w:rPr>
            <w:rStyle w:val="Hyperlink.0"/>
            <w:rtl w:val="0"/>
            <w:lang w:val="en-US"/>
          </w:rPr>
          <w:t xml:space="preserve">then </w:t>
        </w:r>
      </w:ins>
      <w:r>
        <w:rPr>
          <w:rStyle w:val="Hyperlink.0"/>
          <w:rtl w:val="0"/>
          <w:lang w:val="en-US"/>
        </w:rPr>
        <w:t>blocks access to the infected file to protect the operating system.</w:t>
      </w:r>
      <w:ins w:id="108" w:date="2022-11-19T22:13:32Z" w:author="Julia Pour">
        <w:r>
          <w:rPr>
            <w:rStyle w:val="Hyperlink.0"/>
            <w:rtl w:val="0"/>
            <w:lang w:val="en-US"/>
          </w:rPr>
          <w:t xml:space="preserve"> </w:t>
        </w:r>
      </w:ins>
    </w:p>
    <w:p>
      <w:pPr>
        <w:pStyle w:val="Body"/>
        <w:numPr>
          <w:ilvl w:val="0"/>
          <w:numId w:val="4"/>
        </w:numPr>
      </w:pPr>
      <w:ins w:id="109" w:date="2022-11-19T22:13:32Z" w:author="Julia Pour">
        <w:r>
          <w:rPr>
            <w:rStyle w:val="Hyperlink.0"/>
            <w:rtl w:val="0"/>
            <w:lang w:val="en-US"/>
          </w:rPr>
          <w:t xml:space="preserve">Unaffected files from the same USB storage device will remain accessible. </w:t>
        </w:r>
      </w:ins>
    </w:p>
    <w:p>
      <w:pPr>
        <w:pStyle w:val="Heading 3"/>
        <w:spacing w:after="120"/>
      </w:pPr>
      <w:r>
        <w:rPr>
          <w:rStyle w:val="Hyperlink.0"/>
          <w:rtl w:val="0"/>
          <w:lang w:val="en-US"/>
        </w:rPr>
        <w:t>Antivirus Actions Taken upon Virus Detection</w:t>
      </w:r>
    </w:p>
    <w:p>
      <w:pPr>
        <w:pStyle w:val="Body"/>
      </w:pPr>
      <w:r>
        <w:rPr>
          <w:rStyle w:val="Hyperlink.0"/>
          <w:rtl w:val="0"/>
          <w:lang w:val="en-US"/>
        </w:rPr>
        <w:t>If the antivirus application detects a virus during a scan</w:t>
      </w:r>
      <w:r>
        <w:rPr>
          <w:rStyle w:val="Hyperlink.0"/>
          <w:rtl w:val="0"/>
          <w:lang w:val="en-US"/>
        </w:rPr>
        <w:t>,</w:t>
      </w:r>
      <w:r>
        <w:rPr>
          <w:rStyle w:val="Hyperlink.0"/>
          <w:rtl w:val="0"/>
          <w:lang w:val="en-US"/>
        </w:rPr>
        <w:t xml:space="preserve"> it automatically attempts to remove the virus and repair the infected file </w:t>
      </w:r>
      <w:ins w:id="110" w:date="2022-11-19T22:07:08Z" w:author="Julia Pour">
        <w:r>
          <w:rPr>
            <w:rStyle w:val="Hyperlink.0"/>
            <w:rtl w:val="0"/>
            <w:lang w:val="en-US"/>
          </w:rPr>
          <w:t>with no need for</w:t>
        </w:r>
      </w:ins>
      <w:del w:id="111" w:date="2022-11-19T22:06:55Z" w:author="Julia Pour">
        <w:r>
          <w:rPr>
            <w:rStyle w:val="Hyperlink.0"/>
            <w:rtl w:val="0"/>
            <w:lang w:val="en-US"/>
          </w:rPr>
          <w:delText>out</w:delText>
        </w:r>
      </w:del>
      <w:r>
        <w:rPr>
          <w:rStyle w:val="Hyperlink.0"/>
          <w:rtl w:val="0"/>
        </w:rPr>
        <w:t xml:space="preserve"> </w:t>
      </w:r>
      <w:del w:id="112" w:date="2022-11-19T22:07:15Z" w:author="Julia Pour">
        <w:r>
          <w:rPr>
            <w:rStyle w:val="Hyperlink.0"/>
            <w:rtl w:val="0"/>
            <w:lang w:val="en-US"/>
          </w:rPr>
          <w:delText>prompting the user for action.</w:delText>
        </w:r>
      </w:del>
      <w:ins w:id="113" w:date="2022-11-19T22:07:16Z" w:author="Julia Pour">
        <w:r>
          <w:rPr>
            <w:rStyle w:val="Hyperlink.0"/>
            <w:rtl w:val="0"/>
            <w:lang w:val="en-US"/>
          </w:rPr>
          <w:t>user action</w:t>
        </w:r>
      </w:ins>
    </w:p>
    <w:p>
      <w:pPr>
        <w:pStyle w:val="Body"/>
        <w:numPr>
          <w:ilvl w:val="0"/>
          <w:numId w:val="4"/>
        </w:numPr>
      </w:pPr>
      <w:ins w:id="114" w:date="2022-11-19T22:09:17Z" w:author="Julia Pour">
        <w:r>
          <w:rPr>
            <w:rtl w:val="0"/>
            <w:lang w:val="en-US"/>
          </w:rPr>
          <w:t>I</w:t>
        </w:r>
      </w:ins>
      <w:del w:id="115" w:date="2022-11-19T22:09:16Z" w:author="Julia Pour">
        <w:r>
          <w:rPr>
            <w:rStyle w:val="Hyperlink.0"/>
            <w:rtl w:val="0"/>
            <w:lang w:val="en-US"/>
          </w:rPr>
          <w:delText>However, i</w:delText>
        </w:r>
      </w:del>
      <w:r>
        <w:rPr>
          <w:rStyle w:val="Hyperlink.0"/>
          <w:rtl w:val="0"/>
          <w:lang w:val="en-US"/>
        </w:rPr>
        <w:t xml:space="preserve">f the antivirus application </w:t>
      </w:r>
      <w:del w:id="116" w:date="2022-11-19T22:12:13Z" w:author="Julia Pour">
        <w:r>
          <w:rPr>
            <w:rStyle w:val="Hyperlink.0"/>
            <w:rtl w:val="0"/>
            <w:lang w:val="en-US"/>
          </w:rPr>
          <w:delText xml:space="preserve">detects a virus that it </w:delText>
        </w:r>
      </w:del>
      <w:r>
        <w:rPr>
          <w:rStyle w:val="Hyperlink.0"/>
          <w:rtl w:val="0"/>
          <w:lang w:val="en-US"/>
        </w:rPr>
        <w:t>cannot remove</w:t>
      </w:r>
      <w:ins w:id="117" w:date="2022-11-19T22:12:16Z" w:author="Julia Pour">
        <w:r>
          <w:rPr>
            <w:rStyle w:val="Hyperlink.0"/>
            <w:rtl w:val="0"/>
            <w:lang w:val="en-US"/>
          </w:rPr>
          <w:t xml:space="preserve"> a virus</w:t>
        </w:r>
      </w:ins>
      <w:r>
        <w:rPr>
          <w:rStyle w:val="Hyperlink.0"/>
          <w:rtl w:val="0"/>
          <w:lang w:val="en-US"/>
        </w:rPr>
        <w:t xml:space="preserve">, the </w:t>
      </w:r>
      <w:r>
        <w:rPr>
          <w:rStyle w:val="None"/>
          <w:smallCaps w:val="1"/>
          <w:rtl w:val="0"/>
          <w:lang w:val="it-IT"/>
        </w:rPr>
        <w:t>CARTO</w:t>
      </w:r>
      <w:r>
        <w:rPr>
          <w:rStyle w:val="None"/>
          <w:smallCaps w:val="1"/>
          <w:vertAlign w:val="superscript"/>
          <w:rtl w:val="0"/>
        </w:rPr>
        <w:t>®</w:t>
      </w:r>
      <w:r>
        <w:rPr>
          <w:rStyle w:val="None"/>
          <w:smallCaps w:val="1"/>
          <w:rtl w:val="0"/>
        </w:rPr>
        <w:t> </w:t>
      </w:r>
      <w:r>
        <w:rPr>
          <w:rStyle w:val="None"/>
          <w:smallCaps w:val="1"/>
          <w:rtl w:val="0"/>
        </w:rPr>
        <w:t xml:space="preserve">3 </w:t>
      </w:r>
      <w:r>
        <w:rPr>
          <w:rStyle w:val="Hyperlink.0"/>
          <w:rtl w:val="0"/>
          <w:lang w:val="en-US"/>
        </w:rPr>
        <w:t>System opening screen</w:t>
      </w:r>
      <w:del w:id="118" w:date="2022-11-19T22:10:12Z" w:author="Julia Pour">
        <w:r>
          <w:rPr>
            <w:rStyle w:val="Hyperlink.0"/>
            <w:rtl w:val="0"/>
            <w:lang w:val="en-US"/>
          </w:rPr>
          <w:delText>, when it next appears,</w:delText>
        </w:r>
      </w:del>
      <w:r>
        <w:rPr>
          <w:rStyle w:val="Hyperlink.0"/>
          <w:rtl w:val="0"/>
          <w:lang w:val="en-US"/>
        </w:rPr>
        <w:t xml:space="preserve"> displays a message recommending not to use the system until Biosense Webster Service and Support Department resolves the issue</w:t>
      </w:r>
      <w:commentRangeStart w:id="119"/>
      <w:r>
        <w:rPr>
          <w:rStyle w:val="Hyperlink.0"/>
          <w:rtl w:val="0"/>
        </w:rPr>
        <w:t>.</w:t>
      </w:r>
      <w:commentRangeEnd w:id="119"/>
      <w:r>
        <w:commentReference w:id="119"/>
      </w:r>
      <w:r>
        <w:rPr>
          <w:rStyle w:val="Hyperlink.0"/>
          <w:rtl w:val="0"/>
        </w:rPr>
        <w:t xml:space="preserve"> </w:t>
      </w:r>
    </w:p>
    <w:p>
      <w:pPr>
        <w:pStyle w:val="Body"/>
        <w:numPr>
          <w:ilvl w:val="1"/>
          <w:numId w:val="4"/>
        </w:numPr>
      </w:pPr>
      <w:del w:id="120" w:date="2022-11-19T22:09:43Z" w:author="Julia Pour">
        <w:r>
          <w:rPr>
            <w:rStyle w:val="Hyperlink.0"/>
            <w:rtl w:val="0"/>
            <w:lang w:val="en-US"/>
          </w:rPr>
          <w:delText>For details, please r</w:delText>
        </w:r>
      </w:del>
      <w:ins w:id="121" w:date="2022-11-19T22:09:43Z" w:author="Julia Pour">
        <w:r>
          <w:rPr>
            <w:rStyle w:val="Hyperlink.0"/>
            <w:rtl w:val="0"/>
            <w:lang w:val="en-US"/>
          </w:rPr>
          <w:t>R</w:t>
        </w:r>
      </w:ins>
      <w:r>
        <w:rPr>
          <w:rStyle w:val="Hyperlink.0"/>
          <w:rtl w:val="0"/>
          <w:lang w:val="en-US"/>
        </w:rPr>
        <w:t xml:space="preserve">efer to </w:t>
      </w:r>
      <w:ins w:id="122" w:date="2022-11-19T22:16:03Z" w:author="Julia Pour">
        <w:r>
          <w:rPr>
            <w:rStyle w:val="Hyperlink.0"/>
            <w:rtl w:val="0"/>
            <w:lang w:val="en-US"/>
          </w:rPr>
          <w:t xml:space="preserve">the </w:t>
        </w:r>
      </w:ins>
      <w:r>
        <w:rPr>
          <w:rStyle w:val="None"/>
          <w:smallCaps w:val="1"/>
          <w:rtl w:val="0"/>
          <w:lang w:val="it-IT"/>
        </w:rPr>
        <w:t>CARTO</w:t>
      </w:r>
      <w:r>
        <w:rPr>
          <w:rStyle w:val="None"/>
          <w:smallCaps w:val="1"/>
          <w:vertAlign w:val="superscript"/>
          <w:rtl w:val="0"/>
        </w:rPr>
        <w:t>®</w:t>
      </w:r>
      <w:r>
        <w:rPr>
          <w:rStyle w:val="None"/>
          <w:smallCaps w:val="1"/>
          <w:rtl w:val="0"/>
        </w:rPr>
        <w:t> </w:t>
      </w:r>
      <w:r>
        <w:rPr>
          <w:rStyle w:val="None"/>
          <w:smallCaps w:val="1"/>
          <w:rtl w:val="0"/>
        </w:rPr>
        <w:t xml:space="preserve">3 </w:t>
      </w:r>
      <w:r>
        <w:rPr>
          <w:rStyle w:val="Hyperlink.0"/>
          <w:rtl w:val="0"/>
          <w:lang w:val="de-DE"/>
        </w:rPr>
        <w:t xml:space="preserve">System IFU </w:t>
      </w:r>
      <w:del w:id="123" w:date="2022-11-19T22:16:08Z" w:author="Julia Pour">
        <w:r>
          <w:rPr>
            <w:rStyle w:val="Hyperlink.0"/>
            <w:rtl w:val="0"/>
            <w:lang w:val="en-US"/>
          </w:rPr>
          <w:delText xml:space="preserve">that is </w:delText>
        </w:r>
      </w:del>
      <w:r>
        <w:rPr>
          <w:rStyle w:val="Hyperlink.0"/>
          <w:rtl w:val="0"/>
          <w:lang w:val="en-US"/>
        </w:rPr>
        <w:t>supplied with this system</w:t>
      </w:r>
      <w:ins w:id="124" w:date="2022-11-19T22:10:50Z" w:author="Julia Pour">
        <w:r>
          <w:rPr>
            <w:rStyle w:val="Hyperlink.0"/>
            <w:rtl w:val="0"/>
            <w:lang w:val="en-US"/>
          </w:rPr>
          <w:t xml:space="preserve"> for further details.</w:t>
        </w:r>
      </w:ins>
      <w:commentRangeStart w:id="125"/>
      <w:del w:id="126" w:date="2022-11-19T22:10:44Z" w:author="Julia Pour">
        <w:r>
          <w:rPr>
            <w:rStyle w:val="Hyperlink.0"/>
            <w:rtl w:val="0"/>
          </w:rPr>
          <w:delText>.</w:delText>
        </w:r>
      </w:del>
      <w:commentRangeEnd w:id="125"/>
      <w:r>
        <w:commentReference w:id="125"/>
      </w:r>
    </w:p>
    <w:p>
      <w:pPr>
        <w:pStyle w:val="Body"/>
        <w:numPr>
          <w:ilvl w:val="0"/>
          <w:numId w:val="4"/>
        </w:numPr>
      </w:pPr>
      <w:r>
        <w:rPr>
          <w:rStyle w:val="Hyperlink.0"/>
          <w:rtl w:val="0"/>
          <w:lang w:val="en-US"/>
        </w:rPr>
        <w:t xml:space="preserve">To continue using the system without resolving the issue, the user must explicitly select a check box to confirm that </w:t>
      </w:r>
      <w:del w:id="127" w:date="2022-11-19T22:15:12Z" w:author="Julia Pour">
        <w:r>
          <w:rPr>
            <w:rStyle w:val="Hyperlink.0"/>
            <w:rtl w:val="0"/>
            <w:lang w:val="en-US"/>
          </w:rPr>
          <w:delText>he is</w:delText>
        </w:r>
      </w:del>
      <w:ins w:id="128" w:date="2022-11-19T22:15:13Z" w:author="Julia Pour">
        <w:r>
          <w:rPr>
            <w:rStyle w:val="Hyperlink.0"/>
            <w:rtl w:val="0"/>
            <w:lang w:val="en-US"/>
          </w:rPr>
          <w:t>they are</w:t>
        </w:r>
      </w:ins>
      <w:r>
        <w:rPr>
          <w:rStyle w:val="Hyperlink.0"/>
          <w:rtl w:val="0"/>
          <w:lang w:val="en-US"/>
        </w:rPr>
        <w:t xml:space="preserve"> aware of the risks taken when using the system </w:t>
      </w:r>
      <w:ins w:id="129" w:date="2022-11-19T22:15:40Z" w:author="Julia Pour">
        <w:r>
          <w:rPr>
            <w:rStyle w:val="Hyperlink.0"/>
            <w:rtl w:val="0"/>
            <w:lang w:val="en-US"/>
          </w:rPr>
          <w:t>under such</w:t>
        </w:r>
      </w:ins>
      <w:del w:id="130" w:date="2022-11-19T22:15:37Z" w:author="Julia Pour">
        <w:r>
          <w:rPr>
            <w:rStyle w:val="Hyperlink.0"/>
            <w:rtl w:val="0"/>
            <w:lang w:val="en-US"/>
          </w:rPr>
          <w:delText>in such</w:delText>
        </w:r>
      </w:del>
      <w:r>
        <w:rPr>
          <w:rStyle w:val="Hyperlink.0"/>
          <w:rtl w:val="0"/>
          <w:lang w:val="fr-FR"/>
        </w:rPr>
        <w:t xml:space="preserve"> conditions</w:t>
      </w:r>
      <w:commentRangeStart w:id="131"/>
      <w:r>
        <w:rPr>
          <w:rStyle w:val="Hyperlink.0"/>
          <w:rtl w:val="0"/>
        </w:rPr>
        <w:t>.</w:t>
      </w:r>
      <w:commentRangeEnd w:id="131"/>
      <w:r>
        <w:commentReference w:id="131"/>
      </w:r>
    </w:p>
    <w:p>
      <w:pPr>
        <w:pStyle w:val="Heading 2"/>
        <w:tabs>
          <w:tab w:val="right" w:pos="8620"/>
          <w:tab w:val="clear" w:pos="9072"/>
        </w:tabs>
        <w:rPr>
          <w:ins w:id="132" w:date="2022-11-19T21:32:26Z" w:author="Julia Pour"/>
        </w:rPr>
      </w:pPr>
      <w:ins w:id="133" w:date="2022-11-19T21:32:26Z" w:author="Julia Pour">
        <w:r>
          <w:rPr>
            <w:rStyle w:val="Hyperlink.0"/>
            <w:rtl w:val="0"/>
            <w:lang w:val="en-US"/>
          </w:rPr>
          <w:t>Proprietary Software</w:t>
        </w:r>
      </w:ins>
    </w:p>
    <w:p>
      <w:pPr>
        <w:pStyle w:val="Body"/>
        <w:rPr>
          <w:ins w:id="134" w:date="2022-11-19T21:32:26Z" w:author="Julia Pour"/>
          <w:rStyle w:val="Hyperlink.0"/>
        </w:rPr>
      </w:pPr>
      <w:ins w:id="135" w:date="2022-11-19T21:32:26Z" w:author="Julia Pour">
        <w:r>
          <w:rPr>
            <w:rStyle w:val="None"/>
            <w:smallCaps w:val="1"/>
            <w:rtl w:val="0"/>
            <w:lang w:val="it-IT"/>
          </w:rPr>
          <w:t>CARTO</w:t>
        </w:r>
      </w:ins>
      <w:ins w:id="136" w:date="2022-11-19T21:32:26Z" w:author="Julia Pour">
        <w:r>
          <w:rPr>
            <w:rStyle w:val="None"/>
            <w:smallCaps w:val="1"/>
            <w:vertAlign w:val="superscript"/>
            <w:rtl w:val="0"/>
          </w:rPr>
          <w:t>®</w:t>
        </w:r>
      </w:ins>
      <w:ins w:id="137" w:date="2022-11-19T21:32:26Z" w:author="Julia Pour">
        <w:r>
          <w:rPr>
            <w:rStyle w:val="None"/>
            <w:smallCaps w:val="1"/>
            <w:rtl w:val="0"/>
          </w:rPr>
          <w:t> </w:t>
        </w:r>
      </w:ins>
      <w:ins w:id="138" w:date="2022-11-19T21:32:26Z" w:author="Julia Pour">
        <w:r>
          <w:rPr>
            <w:rStyle w:val="None"/>
            <w:smallCaps w:val="1"/>
            <w:rtl w:val="0"/>
          </w:rPr>
          <w:t xml:space="preserve">3 </w:t>
        </w:r>
      </w:ins>
      <w:ins w:id="139" w:date="2022-11-19T21:32:26Z" w:author="Julia Pour">
        <w:r>
          <w:rPr>
            <w:rStyle w:val="Hyperlink.0"/>
            <w:rtl w:val="0"/>
            <w:lang w:val="en-US"/>
          </w:rPr>
          <w:t xml:space="preserve">System Workstation Software includes </w:t>
        </w:r>
      </w:ins>
      <w:ins w:id="140" w:date="2022-11-19T21:32:26Z" w:author="Julia Pour">
        <w:r>
          <w:rPr>
            <w:rStyle w:val="Hyperlink.0"/>
            <w:rtl w:val="0"/>
            <w:lang w:val="en-US"/>
          </w:rPr>
          <w:t>in-house</w:t>
        </w:r>
      </w:ins>
      <w:ins w:id="141" w:date="2022-11-19T21:32:26Z" w:author="Julia Pour">
        <w:r>
          <w:rPr>
            <w:rStyle w:val="Hyperlink.0"/>
            <w:rtl w:val="0"/>
            <w:lang w:val="en-US"/>
          </w:rPr>
          <w:t xml:space="preserve"> designed, implemented</w:t>
        </w:r>
      </w:ins>
      <w:ins w:id="142" w:date="2022-11-19T21:32:26Z" w:author="Julia Pour">
        <w:r>
          <w:rPr>
            <w:rStyle w:val="Hyperlink.0"/>
            <w:rtl w:val="0"/>
            <w:lang w:val="en-US"/>
          </w:rPr>
          <w:t>,</w:t>
        </w:r>
      </w:ins>
      <w:ins w:id="143" w:date="2022-11-19T21:32:26Z" w:author="Julia Pour">
        <w:r>
          <w:rPr>
            <w:rStyle w:val="Hyperlink.0"/>
            <w:rtl w:val="0"/>
            <w:lang w:val="en-US"/>
          </w:rPr>
          <w:t xml:space="preserve"> and validated software, using standard tools and according to the Biosense Webster SOPs. The main programming languages are C++ and C#</w:t>
        </w:r>
      </w:ins>
      <w:ins w:id="144" w:date="2022-11-19T21:32:26Z" w:author="Julia Pour">
        <w:r>
          <w:rPr>
            <w:rStyle w:val="Hyperlink.0"/>
            <w:rtl w:val="0"/>
            <w:lang w:val="en-US"/>
          </w:rPr>
          <w:t>. T</w:t>
        </w:r>
      </w:ins>
      <w:ins w:id="145" w:date="2022-11-19T21:32:26Z" w:author="Julia Pour">
        <w:r>
          <w:rPr>
            <w:rStyle w:val="Hyperlink.0"/>
            <w:rtl w:val="0"/>
            <w:lang w:val="en-US"/>
          </w:rPr>
          <w:t xml:space="preserve">he development environment is </w:t>
        </w:r>
      </w:ins>
      <w:ins w:id="146" w:date="2022-11-19T21:32:26Z" w:author="Julia Pour">
        <w:r>
          <w:rPr>
            <w:rStyle w:val="Hyperlink.0"/>
            <w:rtl w:val="0"/>
            <w:lang w:val="en-US"/>
          </w:rPr>
          <w:t>within</w:t>
        </w:r>
      </w:ins>
      <w:ins w:id="147" w:date="2022-11-19T21:32:26Z" w:author="Julia Pour">
        <w:r>
          <w:rPr>
            <w:rStyle w:val="Hyperlink.0"/>
            <w:rtl w:val="0"/>
            <w:lang w:val="en-US"/>
          </w:rPr>
          <w:t xml:space="preserve"> the secured Johnson &amp; Johnson network. </w:t>
        </w:r>
      </w:ins>
    </w:p>
    <w:p>
      <w:pPr>
        <w:pStyle w:val="Body"/>
      </w:pPr>
      <w:ins w:id="148" w:date="2022-11-19T21:32:26Z" w:author="Julia Pour">
        <w:r>
          <w:rPr>
            <w:rStyle w:val="Hyperlink.0"/>
            <w:rtl w:val="0"/>
            <w:lang w:val="en-US"/>
          </w:rPr>
          <w:t xml:space="preserve">Software Development Tools and Methods are implemented according to the Quality requirements of Biosense Webster </w:t>
        </w:r>
      </w:ins>
      <w:commentRangeStart w:id="149"/>
      <w:ins w:id="150" w:date="2022-11-19T21:32:26Z" w:author="Julia Pour">
        <w:r>
          <w:rPr>
            <w:rStyle w:val="Hyperlink.0"/>
            <w:rtl w:val="0"/>
            <w:lang w:val="en-US"/>
          </w:rPr>
          <w:t>Software Development Procedures and Guidelines.</w:t>
        </w:r>
      </w:ins>
      <w:r>
        <w:br w:type="textWrapping"/>
      </w:r>
      <w:commentRangeEnd w:id="149"/>
      <w:r>
        <w:commentReference w:id="149"/>
      </w:r>
      <w:commentRangeStart w:id="151"/>
    </w:p>
    <w:p>
      <w:pPr>
        <w:pStyle w:val="Body"/>
      </w:pPr>
      <w:r>
        <w:br w:type="textWrapping"/>
      </w:r>
      <w:commentRangeEnd w:id="151"/>
      <w:r>
        <w:commentReference w:id="151"/>
      </w:r>
    </w:p>
    <w:sectPr>
      <w:headerReference w:type="default" r:id="rId5"/>
      <w:footerReference w:type="default" r:id="rId6"/>
      <w:pgSz w:w="12240" w:h="15840" w:orient="portrait"/>
      <w:pgMar w:top="1440" w:right="1800" w:bottom="1440" w:left="1800" w:header="708" w:footer="708"/>
      <w:bidi w:val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p="http://schemas.openxmlformats.org/drawingml/2006/wordprocessingDrawing" xmlns:w14="http://schemas.microsoft.com/office/word/2010/wordml">
  <w:comment w:id="2" w:author="Julia Pour" w:date="2022-11-19T20:32:11Z">
    <w:p w14:paraId="1111FFFF">
      <w:pPr>
        <w:pStyle w:val="Default"/>
        <w:bidi w:val="0"/>
      </w:pPr>
    </w:p>
    <w:p w14:paraId="11120000">
      <w:pPr>
        <w:pStyle w:val="Default"/>
        <w:bidi w:val="0"/>
      </w:pPr>
      <w:r>
        <w:rPr>
          <w:rFonts w:cs="Arial Unicode MS" w:eastAsia="Arial Unicode MS"/>
          <w:rtl w:val="0"/>
        </w:rPr>
        <w:t>Is it necessary to say that it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 xml:space="preserve">s the NIST recommendations as outlined in the USGCB, or can you just say NIST recommendations? </w:t>
      </w:r>
    </w:p>
  </w:comment>
  <w:comment w:id="20" w:author="Julia Pour" w:date="2022-11-19T22:41:03Z">
    <w:p w14:paraId="11120001">
      <w:pPr>
        <w:pStyle w:val="Default"/>
        <w:bidi w:val="0"/>
      </w:pPr>
    </w:p>
    <w:p w14:paraId="11120002">
      <w:pPr>
        <w:pStyle w:val="Default"/>
        <w:bidi w:val="0"/>
      </w:pPr>
      <w:r>
        <w:rPr>
          <w:rFonts w:cs="Arial Unicode MS" w:eastAsia="Arial Unicode MS"/>
          <w:rtl w:val="0"/>
        </w:rPr>
        <w:t>Unless it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s absolutely necessary, I wouldn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t include the details of the log size and log retention here. It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s extra and overly specific data that doesn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t contribute to the user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s understanding of the product or their experience using it. Also, none of the other bullets in this list have the same type of specific information and it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 xml:space="preserve">s jarring. </w:t>
      </w:r>
    </w:p>
  </w:comment>
  <w:comment w:id="25" w:author="Julia Pour" w:date="2022-11-19T20:43:34Z">
    <w:p w14:paraId="11120003">
      <w:pPr>
        <w:pStyle w:val="Default"/>
        <w:bidi w:val="0"/>
      </w:pPr>
    </w:p>
    <w:p w14:paraId="11120004">
      <w:pPr>
        <w:pStyle w:val="Default"/>
        <w:bidi w:val="0"/>
      </w:pPr>
      <w:r>
        <w:rPr>
          <w:rFonts w:cs="Arial Unicode MS" w:eastAsia="Arial Unicode MS"/>
          <w:rtl w:val="0"/>
        </w:rPr>
        <w:t>no need for repetition of what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s included in Windows logs- it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s already listed above</w:t>
      </w:r>
    </w:p>
  </w:comment>
  <w:comment w:id="61" w:author="Julia Pour" w:date="2022-11-19T22:28:39Z">
    <w:p w14:paraId="11120005">
      <w:pPr>
        <w:pStyle w:val="Default"/>
        <w:bidi w:val="0"/>
      </w:pPr>
    </w:p>
    <w:p w14:paraId="11120006">
      <w:pPr>
        <w:pStyle w:val="Default"/>
        <w:bidi w:val="0"/>
      </w:pPr>
      <w:r>
        <w:rPr>
          <w:rFonts w:cs="Arial Unicode MS" w:eastAsia="Arial Unicode MS"/>
          <w:rtl w:val="0"/>
        </w:rPr>
        <w:t>This section could benefit from further information on the type of antivirus application in use</w:t>
      </w:r>
    </w:p>
  </w:comment>
  <w:comment w:id="63" w:author="Julia Pour" w:date="2022-11-19T21:25:01Z">
    <w:p w14:paraId="11120007">
      <w:pPr>
        <w:pStyle w:val="Default"/>
        <w:bidi w:val="0"/>
      </w:pPr>
    </w:p>
    <w:p w14:paraId="11120008">
      <w:pPr>
        <w:pStyle w:val="Default"/>
        <w:bidi w:val="0"/>
      </w:pPr>
      <w:r>
        <w:rPr>
          <w:rFonts w:cs="Arial Unicode MS" w:eastAsia="Arial Unicode MS"/>
          <w:rtl w:val="0"/>
        </w:rPr>
        <w:t>Unless it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s in contravention of the Biosense Webster style guide, it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s too clunky to include the whole company title in a warning. The warning should be short and direct so that the end user will pay attention to it.</w:t>
      </w:r>
    </w:p>
  </w:comment>
  <w:comment w:id="65" w:author="Julia Pour" w:date="2022-11-19T22:29:33Z">
    <w:p w14:paraId="11120009">
      <w:pPr>
        <w:pStyle w:val="Default"/>
        <w:bidi w:val="0"/>
      </w:pPr>
    </w:p>
    <w:p w14:paraId="1112000A">
      <w:pPr>
        <w:pStyle w:val="Default"/>
        <w:bidi w:val="0"/>
      </w:pPr>
      <w:r>
        <w:rPr>
          <w:rFonts w:cs="Arial Unicode MS" w:eastAsia="Arial Unicode MS"/>
          <w:rtl w:val="0"/>
        </w:rPr>
        <w:t xml:space="preserve">How frequently will the antivirus scan take place? If it is on a set timeframe, that information should also be included in this section. </w:t>
      </w:r>
    </w:p>
  </w:comment>
  <w:comment w:id="98" w:author="Julia Pour" w:date="2022-11-19T21:37:10Z">
    <w:p w14:paraId="1112000B">
      <w:pPr>
        <w:pStyle w:val="Default"/>
        <w:bidi w:val="0"/>
      </w:pPr>
    </w:p>
    <w:p w14:paraId="1112000C">
      <w:pPr>
        <w:pStyle w:val="Default"/>
        <w:bidi w:val="0"/>
      </w:pP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 xml:space="preserve">d insert a screenshot of what the </w:t>
      </w:r>
      <w:r>
        <w:rPr>
          <w:rFonts w:cs="Arial Unicode MS" w:eastAsia="Arial Unicode MS" w:hint="default"/>
          <w:rtl w:val="0"/>
        </w:rPr>
        <w:t>“</w:t>
      </w:r>
      <w:r>
        <w:rPr>
          <w:rFonts w:cs="Arial Unicode MS" w:eastAsia="Arial Unicode MS"/>
          <w:rtl w:val="0"/>
        </w:rPr>
        <w:t>Scan and Shut Down</w:t>
      </w:r>
      <w:r>
        <w:rPr>
          <w:rFonts w:cs="Arial Unicode MS" w:eastAsia="Arial Unicode MS" w:hint="default"/>
          <w:rtl w:val="0"/>
        </w:rPr>
        <w:t xml:space="preserve">” </w:t>
      </w:r>
      <w:r>
        <w:rPr>
          <w:rFonts w:cs="Arial Unicode MS" w:eastAsia="Arial Unicode MS"/>
          <w:rtl w:val="0"/>
        </w:rPr>
        <w:t>exit option looks like when in the system</w:t>
      </w:r>
    </w:p>
  </w:comment>
  <w:comment w:id="103" w:author="Julia Pour" w:date="2022-11-19T21:51:32Z">
    <w:p w14:paraId="1112000D">
      <w:pPr>
        <w:pStyle w:val="Default"/>
        <w:bidi w:val="0"/>
      </w:pPr>
    </w:p>
    <w:p w14:paraId="1112000E">
      <w:pPr>
        <w:pStyle w:val="Default"/>
        <w:bidi w:val="0"/>
      </w:pPr>
      <w:r>
        <w:rPr>
          <w:rFonts w:cs="Arial Unicode MS" w:eastAsia="Arial Unicode MS"/>
          <w:rtl w:val="0"/>
        </w:rPr>
        <w:t xml:space="preserve">insert a screenshot of the error message notifying the user that the file cannot be accessed. </w:t>
      </w:r>
    </w:p>
  </w:comment>
  <w:comment w:id="119" w:author="Julia Pour" w:date="2022-11-19T22:11:52Z">
    <w:p w14:paraId="1112000F">
      <w:pPr>
        <w:pStyle w:val="Default"/>
        <w:bidi w:val="0"/>
      </w:pPr>
    </w:p>
    <w:p w14:paraId="11120010">
      <w:pPr>
        <w:pStyle w:val="Default"/>
        <w:bidi w:val="0"/>
      </w:pPr>
      <w:r>
        <w:rPr>
          <w:rFonts w:cs="Arial Unicode MS" w:eastAsia="Arial Unicode MS"/>
          <w:rtl w:val="0"/>
        </w:rPr>
        <w:t>Add a screenshot of this message</w:t>
      </w:r>
    </w:p>
    <w:p w14:paraId="11120011">
      <w:pPr>
        <w:pStyle w:val="Default"/>
        <w:bidi w:val="0"/>
      </w:pPr>
    </w:p>
  </w:comment>
  <w:comment w:id="125" w:author="Julia Pour" w:date="2022-11-19T22:20:15Z">
    <w:p w14:paraId="11120012">
      <w:pPr>
        <w:pStyle w:val="Default"/>
        <w:bidi w:val="0"/>
      </w:pPr>
    </w:p>
    <w:p w14:paraId="11120013">
      <w:pPr>
        <w:pStyle w:val="Default"/>
        <w:bidi w:val="0"/>
      </w:pPr>
      <w:r>
        <w:rPr>
          <w:rFonts w:cs="Arial Unicode MS" w:eastAsia="Arial Unicode MS"/>
          <w:rtl w:val="0"/>
        </w:rPr>
        <w:t xml:space="preserve">Include a hyperlink over </w:t>
      </w:r>
      <w:r>
        <w:rPr>
          <w:rFonts w:cs="Arial Unicode MS" w:eastAsia="Arial Unicode MS" w:hint="default"/>
          <w:rtl w:val="0"/>
        </w:rPr>
        <w:t>“</w:t>
      </w:r>
      <w:r>
        <w:rPr>
          <w:rFonts w:cs="Arial Unicode MS" w:eastAsia="Arial Unicode MS"/>
          <w:rtl w:val="0"/>
        </w:rPr>
        <w:t>CARTO</w:t>
      </w:r>
      <w:r>
        <w:rPr>
          <w:rFonts w:cs="Arial Unicode MS" w:eastAsia="Arial Unicode MS" w:hint="default"/>
          <w:rtl w:val="0"/>
        </w:rPr>
        <w:t>® </w:t>
      </w:r>
      <w:r>
        <w:rPr>
          <w:rFonts w:cs="Arial Unicode MS" w:eastAsia="Arial Unicode MS"/>
          <w:rtl w:val="0"/>
        </w:rPr>
        <w:t>3 System IFU</w:t>
      </w:r>
      <w:r>
        <w:rPr>
          <w:rFonts w:cs="Arial Unicode MS" w:eastAsia="Arial Unicode MS" w:hint="default"/>
          <w:rtl w:val="0"/>
        </w:rPr>
        <w:t xml:space="preserve">” </w:t>
      </w:r>
      <w:r>
        <w:rPr>
          <w:rFonts w:cs="Arial Unicode MS" w:eastAsia="Arial Unicode MS"/>
          <w:rtl w:val="0"/>
        </w:rPr>
        <w:t>to the IFU if this is an electronic document</w:t>
      </w:r>
    </w:p>
  </w:comment>
  <w:comment w:id="131" w:author="Julia Pour" w:date="2022-11-19T22:07:51Z">
    <w:p w14:paraId="11120014">
      <w:pPr>
        <w:pStyle w:val="Default"/>
        <w:bidi w:val="0"/>
      </w:pPr>
    </w:p>
    <w:p w14:paraId="11120015">
      <w:pPr>
        <w:pStyle w:val="Default"/>
        <w:bidi w:val="0"/>
      </w:pPr>
      <w:r>
        <w:rPr>
          <w:rFonts w:cs="Arial Unicode MS" w:eastAsia="Arial Unicode MS"/>
          <w:rtl w:val="0"/>
        </w:rPr>
        <w:t xml:space="preserve">Add a screenshot of the warning </w:t>
      </w:r>
    </w:p>
  </w:comment>
  <w:comment w:id="149" w:author="Julia Pour" w:date="2022-11-19T21:10:34Z">
    <w:p w14:paraId="11120016">
      <w:pPr>
        <w:pStyle w:val="Default"/>
        <w:bidi w:val="0"/>
      </w:pPr>
    </w:p>
    <w:p w14:paraId="11120017">
      <w:pPr>
        <w:pStyle w:val="Default"/>
        <w:bidi w:val="0"/>
      </w:pPr>
      <w:r>
        <w:rPr>
          <w:rFonts w:cs="Arial Unicode MS" w:eastAsia="Arial Unicode MS"/>
          <w:rtl w:val="0"/>
        </w:rPr>
        <w:t>If this is an electronic document, I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 xml:space="preserve">d add a hyperlink to the Software Development Guidelines over the words </w:t>
      </w:r>
      <w:r>
        <w:rPr>
          <w:rFonts w:cs="Arial Unicode MS" w:eastAsia="Arial Unicode MS" w:hint="default"/>
          <w:rtl w:val="0"/>
        </w:rPr>
        <w:t>“</w:t>
      </w:r>
      <w:r>
        <w:rPr>
          <w:rFonts w:cs="Arial Unicode MS" w:eastAsia="Arial Unicode MS"/>
          <w:rtl w:val="0"/>
        </w:rPr>
        <w:t>Software Development Procedures and Guidelines</w:t>
      </w:r>
      <w:r>
        <w:rPr>
          <w:rFonts w:cs="Arial Unicode MS" w:eastAsia="Arial Unicode MS" w:hint="default"/>
          <w:rtl w:val="0"/>
        </w:rPr>
        <w:t xml:space="preserve">” </w:t>
      </w:r>
    </w:p>
  </w:comment>
  <w:comment w:id="151" w:author="Julia Pour" w:date="2022-11-19T22:45:47Z">
    <w:p w14:paraId="11120018">
      <w:pPr>
        <w:pStyle w:val="Default"/>
        <w:bidi w:val="0"/>
      </w:pPr>
    </w:p>
    <w:p w14:paraId="11120019">
      <w:pPr>
        <w:pStyle w:val="Default"/>
        <w:bidi w:val="0"/>
      </w:pPr>
      <w:r>
        <w:rPr>
          <w:rFonts w:cs="Arial Unicode MS" w:eastAsia="Arial Unicode MS"/>
          <w:rtl w:val="0"/>
        </w:rPr>
        <w:t>Notes:</w:t>
      </w:r>
    </w:p>
    <w:p w14:paraId="1112001A">
      <w:pPr>
        <w:pStyle w:val="Default"/>
        <w:bidi w:val="0"/>
      </w:pPr>
    </w:p>
    <w:p w14:paraId="1112001B">
      <w:pPr>
        <w:pStyle w:val="Default"/>
        <w:bidi w:val="0"/>
      </w:pPr>
      <w:r>
        <w:rPr>
          <w:rFonts w:cs="Arial Unicode MS" w:eastAsia="Arial Unicode MS"/>
          <w:rtl w:val="0"/>
        </w:rPr>
        <w:t>-Need to check the Biosense Webster style guide for capitalization and product name guidance</w:t>
      </w:r>
    </w:p>
    <w:p w14:paraId="1112001C">
      <w:pPr>
        <w:pStyle w:val="Default"/>
        <w:bidi w:val="0"/>
      </w:pPr>
    </w:p>
    <w:p w14:paraId="1112001D">
      <w:pPr>
        <w:pStyle w:val="Default"/>
        <w:bidi w:val="0"/>
      </w:pPr>
      <w:r>
        <w:rPr>
          <w:rFonts w:cs="Arial Unicode MS" w:eastAsia="Arial Unicode MS"/>
          <w:rtl w:val="0"/>
        </w:rPr>
        <w:t>Changes made:</w:t>
      </w:r>
    </w:p>
    <w:p w14:paraId="1112001E">
      <w:pPr>
        <w:pStyle w:val="Default"/>
        <w:bidi w:val="0"/>
      </w:pPr>
    </w:p>
    <w:p w14:paraId="1112001F">
      <w:pPr>
        <w:pStyle w:val="Default"/>
        <w:bidi w:val="0"/>
      </w:pPr>
      <w:r>
        <w:rPr>
          <w:rFonts w:cs="Arial Unicode MS" w:eastAsia="Arial Unicode MS"/>
          <w:rtl w:val="0"/>
        </w:rPr>
        <w:t>-Reorganized the text to place the information about proprietary software at the bottom of the document. It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s the least important for the user, relative to the other information.</w:t>
      </w:r>
    </w:p>
    <w:p w14:paraId="11120020">
      <w:pPr>
        <w:pStyle w:val="Default"/>
        <w:bidi w:val="0"/>
      </w:pPr>
    </w:p>
    <w:p w14:paraId="11120021">
      <w:pPr>
        <w:pStyle w:val="Default"/>
        <w:bidi w:val="0"/>
      </w:pPr>
      <w:r>
        <w:rPr>
          <w:rFonts w:cs="Arial Unicode MS" w:eastAsia="Arial Unicode MS"/>
          <w:rtl w:val="0"/>
        </w:rPr>
        <w:t>-Formatted the paragraphs into bullets for ease of reading</w:t>
      </w:r>
    </w:p>
    <w:p w14:paraId="11120022">
      <w:pPr>
        <w:pStyle w:val="Default"/>
        <w:bidi w:val="0"/>
      </w:pPr>
    </w:p>
    <w:p w14:paraId="11120023">
      <w:pPr>
        <w:pStyle w:val="Default"/>
        <w:bidi w:val="0"/>
      </w:pPr>
      <w:r>
        <w:rPr>
          <w:rFonts w:cs="Arial Unicode MS" w:eastAsia="Arial Unicode MS"/>
          <w:rtl w:val="0"/>
        </w:rPr>
        <w:t>-Organized bullets in OS Hardening section for uniformity</w:t>
      </w:r>
    </w:p>
    <w:p w14:paraId="11120024">
      <w:pPr>
        <w:pStyle w:val="Default"/>
        <w:bidi w:val="0"/>
      </w:pPr>
    </w:p>
    <w:p w14:paraId="11120025">
      <w:pPr>
        <w:pStyle w:val="Default"/>
        <w:bidi w:val="0"/>
      </w:pPr>
      <w:r>
        <w:rPr>
          <w:rFonts w:cs="Arial Unicode MS" w:eastAsia="Arial Unicode MS"/>
          <w:rtl w:val="0"/>
        </w:rPr>
        <w:t>-Updated language for more active voice</w:t>
      </w:r>
    </w:p>
    <w:p w14:paraId="11120026">
      <w:pPr>
        <w:pStyle w:val="Default"/>
        <w:bidi w:val="0"/>
      </w:pPr>
    </w:p>
    <w:p w14:paraId="11120027">
      <w:pPr>
        <w:pStyle w:val="Default"/>
        <w:bidi w:val="0"/>
      </w:pPr>
      <w:r>
        <w:rPr>
          <w:rFonts w:cs="Arial Unicode MS" w:eastAsia="Arial Unicode MS"/>
          <w:rtl w:val="0"/>
        </w:rPr>
        <w:t>-Included recommendations for where to insert graphics/screenshots to aide in user experience</w:t>
      </w:r>
    </w:p>
    <w:p w14:paraId="11120028">
      <w:pPr>
        <w:pStyle w:val="Default"/>
        <w:bidi w:val="0"/>
      </w:pPr>
    </w:p>
    <w:p w14:paraId="11120029">
      <w:pPr>
        <w:pStyle w:val="Default"/>
        <w:bidi w:val="0"/>
      </w:pPr>
      <w:r>
        <w:rPr>
          <w:rFonts w:cs="Arial Unicode MS" w:eastAsia="Arial Unicode MS"/>
          <w:rtl w:val="0"/>
        </w:rPr>
        <w:t xml:space="preserve">-Removed extraneous details that were not uniformly included in the various sections </w:t>
      </w: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tabs>
          <w:tab w:val="clear" w:pos="998"/>
        </w:tabs>
        <w:ind w:left="998" w:hanging="35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¨"/>
      <w:lvlJc w:val="left"/>
      <w:pPr>
        <w:ind w:left="1281" w:hanging="35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➢"/>
      <w:lvlJc w:val="left"/>
      <w:pPr>
        <w:ind w:left="1601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ind w:left="1884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⬧"/>
      <w:lvlJc w:val="left"/>
      <w:pPr>
        <w:ind w:left="2168" w:hanging="39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2451" w:hanging="39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3795" w:hanging="39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ind w:left="4078" w:hanging="39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ind w:left="4362" w:hanging="39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·"/>
        <w:lvlJc w:val="left"/>
        <w:pPr>
          <w:tabs>
            <w:tab w:val="clear" w:pos="998"/>
          </w:tabs>
          <w:ind w:left="998" w:hanging="357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¨"/>
        <w:lvlJc w:val="left"/>
        <w:pPr>
          <w:tabs>
            <w:tab w:val="clear" w:pos="1281"/>
          </w:tabs>
          <w:ind w:left="1281" w:hanging="357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➢"/>
        <w:lvlJc w:val="left"/>
        <w:pPr>
          <w:ind w:left="1601" w:hanging="39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▪"/>
        <w:lvlJc w:val="left"/>
        <w:pPr>
          <w:ind w:left="1884" w:hanging="39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⬧"/>
        <w:lvlJc w:val="left"/>
        <w:pPr>
          <w:ind w:left="2168" w:hanging="39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2451" w:hanging="393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3795" w:hanging="393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·"/>
        <w:lvlJc w:val="left"/>
        <w:pPr>
          <w:ind w:left="4078" w:hanging="393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·"/>
        <w:lvlJc w:val="left"/>
        <w:pPr>
          <w:ind w:left="4362" w:hanging="393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·"/>
        <w:lvlJc w:val="left"/>
        <w:pPr>
          <w:ind w:left="998" w:hanging="357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¨"/>
        <w:lvlJc w:val="left"/>
        <w:pPr>
          <w:ind w:left="1281" w:hanging="357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➢"/>
        <w:lvlJc w:val="left"/>
        <w:pPr>
          <w:ind w:left="1565" w:hanging="35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▪"/>
        <w:lvlJc w:val="left"/>
        <w:pPr>
          <w:ind w:left="1848" w:hanging="35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⬧"/>
        <w:lvlJc w:val="left"/>
        <w:pPr>
          <w:ind w:left="2132" w:hanging="35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2415" w:hanging="357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3759" w:hanging="357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·"/>
        <w:lvlJc w:val="left"/>
        <w:pPr>
          <w:ind w:left="4042" w:hanging="357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·"/>
        <w:lvlJc w:val="left"/>
        <w:pPr>
          <w:ind w:left="4326" w:hanging="357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trackRevisions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tabs>
        <w:tab w:val="left" w:pos="567"/>
        <w:tab w:val="center" w:pos="4536"/>
        <w:tab w:val="right" w:pos="9072"/>
      </w:tabs>
      <w:suppressAutoHyphens w:val="0"/>
      <w:bidi w:val="0"/>
      <w:spacing w:before="360" w:after="240" w:line="240" w:lineRule="auto"/>
      <w:ind w:left="0" w:right="0" w:firstLine="0"/>
      <w:jc w:val="left"/>
      <w:outlineLvl w:val="1"/>
    </w:pPr>
    <w:rPr>
      <w:rFonts w:ascii="Arial" w:cs="Arial Unicode MS" w:hAnsi="Arial" w:eastAsia="Arial Unicode MS"/>
      <w:b w:val="1"/>
      <w:bCs w:val="1"/>
      <w:i w:val="0"/>
      <w:iCs w:val="0"/>
      <w:smallCaps w:val="1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ullet1">
    <w:name w:val="bullet1"/>
    <w:next w:val="bullet1"/>
    <w:pPr>
      <w:keepNext w:val="0"/>
      <w:keepLines w:val="1"/>
      <w:pageBreakBefore w:val="0"/>
      <w:widowControl w:val="1"/>
      <w:shd w:val="clear" w:color="auto" w:fill="auto"/>
      <w:tabs>
        <w:tab w:val="left" w:pos="998"/>
      </w:tabs>
      <w:suppressAutoHyphens w:val="0"/>
      <w:bidi w:val="0"/>
      <w:spacing w:before="12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bullet2">
    <w:name w:val="bullet2"/>
    <w:next w:val="bullet2"/>
    <w:pPr>
      <w:keepNext w:val="0"/>
      <w:keepLines w:val="1"/>
      <w:pageBreakBefore w:val="0"/>
      <w:widowControl w:val="1"/>
      <w:shd w:val="clear" w:color="auto" w:fill="auto"/>
      <w:tabs>
        <w:tab w:val="left" w:pos="998"/>
        <w:tab w:val="left" w:pos="1281"/>
      </w:tabs>
      <w:suppressAutoHyphens w:val="0"/>
      <w:bidi w:val="0"/>
      <w:spacing w:before="12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/>
  </w:style>
  <w:style w:type="paragraph" w:styleId="Heading 3">
    <w:name w:val="Heading 3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2"/>
    </w:pPr>
    <w:rPr>
      <w:rFonts w:ascii="Cambria" w:cs="Arial Unicode MS" w:hAnsi="Cambri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2"/>
      <w:szCs w:val="22"/>
      <w:u w:val="none" w:color="4f81bd"/>
      <w:shd w:val="nil" w:color="auto" w:fill="auto"/>
      <w:vertAlign w:val="baseline"/>
      <w:lang w:val="de-DE"/>
      <w14:textOutline>
        <w14:noFill/>
      </w14:textOutline>
      <w14:textFill>
        <w14:solidFill>
          <w14:srgbClr w14:val="4F81BD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comments" Target="comments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